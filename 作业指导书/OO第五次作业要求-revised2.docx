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A9C" w:rsidRDefault="00BC37CC" w:rsidP="00BC37CC">
      <w:pPr>
        <w:pStyle w:val="a4"/>
      </w:pPr>
      <w:r>
        <w:t>OO</w:t>
      </w:r>
      <w:r>
        <w:t>第</w:t>
      </w:r>
      <w:r w:rsidR="001707B7">
        <w:rPr>
          <w:rFonts w:hint="eastAsia"/>
        </w:rPr>
        <w:t>五</w:t>
      </w:r>
      <w:r>
        <w:t>次作业要求</w:t>
      </w:r>
    </w:p>
    <w:p w:rsidR="00BC37CC" w:rsidRPr="00BC37CC" w:rsidRDefault="00BC37CC" w:rsidP="00BC37CC">
      <w:pPr>
        <w:ind w:firstLine="420"/>
        <w:rPr>
          <w:sz w:val="24"/>
        </w:rPr>
      </w:pPr>
      <w:r w:rsidRPr="00BC37CC">
        <w:rPr>
          <w:rFonts w:hint="eastAsia"/>
          <w:sz w:val="24"/>
        </w:rPr>
        <w:t>基本法镇楼！以下</w:t>
      </w:r>
      <w:r w:rsidRPr="00BC37CC">
        <w:rPr>
          <w:rFonts w:hint="eastAsia"/>
          <w:b/>
          <w:color w:val="FF0000"/>
          <w:sz w:val="24"/>
        </w:rPr>
        <w:t>红色字体</w:t>
      </w:r>
      <w:r w:rsidRPr="00BC37CC">
        <w:rPr>
          <w:rFonts w:hint="eastAsia"/>
          <w:sz w:val="24"/>
        </w:rPr>
        <w:t>为强制规定，请各位同学注意！</w:t>
      </w:r>
    </w:p>
    <w:p w:rsidR="00BC37CC" w:rsidRDefault="00BC37CC" w:rsidP="00BC37CC">
      <w:pPr>
        <w:ind w:firstLine="420"/>
        <w:rPr>
          <w:sz w:val="24"/>
        </w:rPr>
      </w:pPr>
      <w:r w:rsidRPr="00BC37CC">
        <w:rPr>
          <w:rFonts w:hint="eastAsia"/>
          <w:sz w:val="24"/>
        </w:rPr>
        <w:t>本基本法是钦定的，大家怎能不资磁</w:t>
      </w:r>
      <w:r>
        <w:rPr>
          <w:rFonts w:hint="eastAsia"/>
          <w:sz w:val="24"/>
        </w:rPr>
        <w:t>！</w:t>
      </w:r>
    </w:p>
    <w:p w:rsidR="00BC37CC" w:rsidRDefault="00BC37CC" w:rsidP="00BC37CC">
      <w:pPr>
        <w:rPr>
          <w:sz w:val="24"/>
        </w:rPr>
      </w:pPr>
    </w:p>
    <w:p w:rsidR="00BC37CC" w:rsidRPr="00DB10AD" w:rsidRDefault="00BC37CC" w:rsidP="00BC37CC">
      <w:pPr>
        <w:rPr>
          <w:sz w:val="24"/>
        </w:rPr>
      </w:pPr>
    </w:p>
    <w:p w:rsidR="00BC37CC" w:rsidRDefault="00801560" w:rsidP="00BC37CC">
      <w:pPr>
        <w:rPr>
          <w:sz w:val="24"/>
        </w:rPr>
      </w:pPr>
      <w:r>
        <w:rPr>
          <w:noProof/>
        </w:rPr>
        <w:drawing>
          <wp:inline distT="0" distB="0" distL="0" distR="0" wp14:anchorId="5BB4D578" wp14:editId="1C87204A">
            <wp:extent cx="5274310" cy="30568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56890"/>
                    </a:xfrm>
                    <a:prstGeom prst="rect">
                      <a:avLst/>
                    </a:prstGeom>
                  </pic:spPr>
                </pic:pic>
              </a:graphicData>
            </a:graphic>
          </wp:inline>
        </w:drawing>
      </w:r>
    </w:p>
    <w:p w:rsidR="00BC37CC" w:rsidRDefault="00BC37CC" w:rsidP="00FD16D0">
      <w:pPr>
        <w:pStyle w:val="1"/>
        <w:numPr>
          <w:ilvl w:val="0"/>
          <w:numId w:val="2"/>
        </w:numPr>
      </w:pPr>
      <w:r>
        <w:t>输入规范</w:t>
      </w:r>
    </w:p>
    <w:p w:rsidR="00450BAF" w:rsidRPr="00B40F2D" w:rsidRDefault="00450BAF" w:rsidP="00450BAF">
      <w:pPr>
        <w:ind w:left="360"/>
        <w:rPr>
          <w:b/>
        </w:rPr>
      </w:pPr>
      <w:r w:rsidRPr="00B40F2D">
        <w:rPr>
          <w:b/>
        </w:rPr>
        <w:t>A</w:t>
      </w:r>
      <w:r w:rsidRPr="00B40F2D">
        <w:rPr>
          <w:b/>
        </w:rPr>
        <w:t>级</w:t>
      </w:r>
      <w:r w:rsidRPr="00B40F2D">
        <w:rPr>
          <w:rFonts w:hint="eastAsia"/>
          <w:b/>
        </w:rPr>
        <w:t>：</w:t>
      </w:r>
    </w:p>
    <w:p w:rsidR="00EE05BA" w:rsidRDefault="00EE05BA" w:rsidP="00EE05BA">
      <w:pPr>
        <w:ind w:firstLine="420"/>
      </w:pPr>
      <w:r>
        <w:rPr>
          <w:rFonts w:hint="eastAsia"/>
        </w:rPr>
        <w:t>楼层请求</w:t>
      </w:r>
      <w:r w:rsidRPr="00EE05BA">
        <w:rPr>
          <w:rFonts w:hint="eastAsia"/>
          <w:color w:val="FF0000"/>
        </w:rPr>
        <w:t>(FR, floor, UP/DOWN)</w:t>
      </w:r>
    </w:p>
    <w:p w:rsidR="00EE05BA" w:rsidRPr="00EE05BA" w:rsidRDefault="00EE05BA" w:rsidP="00EE05BA">
      <w:pPr>
        <w:ind w:firstLine="420"/>
        <w:rPr>
          <w:color w:val="FF0000"/>
        </w:rPr>
      </w:pPr>
      <w:r>
        <w:rPr>
          <w:rFonts w:hint="eastAsia"/>
        </w:rPr>
        <w:t>电梯内请求</w:t>
      </w:r>
      <w:r w:rsidRPr="00EE05BA">
        <w:rPr>
          <w:rFonts w:hint="eastAsia"/>
          <w:color w:val="FF0000"/>
        </w:rPr>
        <w:t>(ER, #Elevator, floor)</w:t>
      </w:r>
    </w:p>
    <w:p w:rsidR="00EE05BA" w:rsidRDefault="00EE05BA" w:rsidP="00EE05BA">
      <w:pPr>
        <w:ind w:firstLine="420"/>
      </w:pPr>
      <w:r>
        <w:rPr>
          <w:rFonts w:hint="eastAsia"/>
        </w:rPr>
        <w:t>空格不限定有无</w:t>
      </w:r>
    </w:p>
    <w:p w:rsidR="00EE05BA" w:rsidRPr="00EE05BA" w:rsidRDefault="00EE05BA" w:rsidP="00EE05BA">
      <w:pPr>
        <w:ind w:firstLine="420"/>
        <w:rPr>
          <w:color w:val="FF0000"/>
        </w:rPr>
      </w:pPr>
      <w:r w:rsidRPr="00EE05BA">
        <w:rPr>
          <w:rFonts w:hint="eastAsia"/>
          <w:color w:val="FF0000"/>
        </w:rPr>
        <w:t>Elevator</w:t>
      </w:r>
      <w:r w:rsidRPr="00EE05BA">
        <w:rPr>
          <w:rFonts w:hint="eastAsia"/>
          <w:color w:val="FF0000"/>
        </w:rPr>
        <w:t>为</w:t>
      </w:r>
      <w:r w:rsidRPr="00EE05BA">
        <w:rPr>
          <w:rFonts w:hint="eastAsia"/>
          <w:color w:val="FF0000"/>
        </w:rPr>
        <w:t>1~3</w:t>
      </w:r>
      <w:r w:rsidRPr="00EE05BA">
        <w:rPr>
          <w:rFonts w:hint="eastAsia"/>
          <w:color w:val="FF0000"/>
        </w:rPr>
        <w:t>之间含两端的正整数，表示哪一部电梯内产生的请求，电梯内产生的请求只能由该电梯完成</w:t>
      </w:r>
    </w:p>
    <w:p w:rsidR="00EE05BA" w:rsidRPr="00EE05BA" w:rsidRDefault="00EE05BA" w:rsidP="00EE05BA">
      <w:pPr>
        <w:ind w:firstLine="420"/>
        <w:rPr>
          <w:color w:val="FF0000"/>
        </w:rPr>
      </w:pPr>
      <w:r w:rsidRPr="00EE05BA">
        <w:rPr>
          <w:rFonts w:hint="eastAsia"/>
          <w:color w:val="FF0000"/>
        </w:rPr>
        <w:t>1&lt;=floor&lt;=20</w:t>
      </w:r>
      <w:r w:rsidRPr="00EE05BA">
        <w:rPr>
          <w:rFonts w:hint="eastAsia"/>
          <w:color w:val="FF0000"/>
        </w:rPr>
        <w:t>为正整数</w:t>
      </w:r>
    </w:p>
    <w:p w:rsidR="00EE05BA" w:rsidRPr="00EE05BA" w:rsidRDefault="00EE05BA" w:rsidP="00EE05BA">
      <w:pPr>
        <w:ind w:firstLine="420"/>
        <w:rPr>
          <w:color w:val="FF0000"/>
        </w:rPr>
      </w:pPr>
      <w:r w:rsidRPr="00EE05BA">
        <w:rPr>
          <w:rFonts w:hint="eastAsia"/>
          <w:color w:val="FF0000"/>
        </w:rPr>
        <w:t>不正确的请求忽略，不影响其他调度</w:t>
      </w:r>
    </w:p>
    <w:p w:rsidR="00EE05BA" w:rsidRPr="002E2004" w:rsidRDefault="00EE05BA" w:rsidP="00EE05BA">
      <w:pPr>
        <w:ind w:firstLine="420"/>
        <w:rPr>
          <w:color w:val="FF0000"/>
        </w:rPr>
      </w:pPr>
      <w:r>
        <w:rPr>
          <w:rFonts w:hint="eastAsia"/>
        </w:rPr>
        <w:t>本次</w:t>
      </w:r>
      <w:r>
        <w:rPr>
          <w:rFonts w:hint="eastAsia"/>
        </w:rPr>
        <w:t>A</w:t>
      </w:r>
      <w:r>
        <w:rPr>
          <w:rFonts w:hint="eastAsia"/>
        </w:rPr>
        <w:t>级功能就不存在输入时间不按顺序的问题了，因为请求事件中的时间</w:t>
      </w:r>
      <w:r>
        <w:rPr>
          <w:rFonts w:hint="eastAsia"/>
        </w:rPr>
        <w:t>t</w:t>
      </w:r>
      <w:r>
        <w:rPr>
          <w:rFonts w:hint="eastAsia"/>
        </w:rPr>
        <w:t>自动从系统获得，</w:t>
      </w:r>
      <w:r w:rsidRPr="002E2004">
        <w:rPr>
          <w:rFonts w:hint="eastAsia"/>
          <w:color w:val="FF0000"/>
        </w:rPr>
        <w:t>按照</w:t>
      </w:r>
      <w:r w:rsidRPr="002E2004">
        <w:rPr>
          <w:rFonts w:hint="eastAsia"/>
          <w:color w:val="FF0000"/>
        </w:rPr>
        <w:t>100ms</w:t>
      </w:r>
      <w:r w:rsidRPr="002E2004">
        <w:rPr>
          <w:rFonts w:hint="eastAsia"/>
          <w:color w:val="FF0000"/>
        </w:rPr>
        <w:t>为单位来计算（不足</w:t>
      </w:r>
      <w:r w:rsidRPr="002E2004">
        <w:rPr>
          <w:rFonts w:hint="eastAsia"/>
          <w:color w:val="FF0000"/>
        </w:rPr>
        <w:t>100ms</w:t>
      </w:r>
      <w:r w:rsidRPr="002E2004">
        <w:rPr>
          <w:rFonts w:hint="eastAsia"/>
          <w:color w:val="FF0000"/>
        </w:rPr>
        <w:t>四舍五入），系统启动时间点设为</w:t>
      </w:r>
      <w:r w:rsidRPr="002E2004">
        <w:rPr>
          <w:rFonts w:hint="eastAsia"/>
          <w:color w:val="FF0000"/>
        </w:rPr>
        <w:t>0</w:t>
      </w:r>
    </w:p>
    <w:p w:rsidR="00EE05BA" w:rsidRPr="002E2004" w:rsidRDefault="00EE05BA" w:rsidP="00EE05BA">
      <w:pPr>
        <w:ind w:firstLine="420"/>
        <w:rPr>
          <w:color w:val="FF0000"/>
        </w:rPr>
      </w:pPr>
      <w:r w:rsidRPr="002E2004">
        <w:rPr>
          <w:rFonts w:hint="eastAsia"/>
          <w:color w:val="FF0000"/>
        </w:rPr>
        <w:t>请求从控制台输入</w:t>
      </w:r>
    </w:p>
    <w:p w:rsidR="00EE05BA" w:rsidRDefault="00EE05BA" w:rsidP="00EE05BA">
      <w:pPr>
        <w:ind w:firstLine="420"/>
      </w:pPr>
      <w:r>
        <w:rPr>
          <w:rFonts w:hint="eastAsia"/>
        </w:rPr>
        <w:t>系统运行时并发接受请求，填充事件队列</w:t>
      </w:r>
    </w:p>
    <w:p w:rsidR="00EE05BA" w:rsidRDefault="00EE05BA" w:rsidP="00EE05BA">
      <w:pPr>
        <w:ind w:firstLine="420"/>
      </w:pPr>
      <w:r>
        <w:rPr>
          <w:rFonts w:hint="eastAsia"/>
        </w:rPr>
        <w:t>注意：</w:t>
      </w:r>
    </w:p>
    <w:p w:rsidR="00EE05BA" w:rsidRDefault="00EE05BA" w:rsidP="00EE05BA">
      <w:pPr>
        <w:ind w:firstLine="420"/>
      </w:pPr>
      <w:r>
        <w:rPr>
          <w:rFonts w:hint="eastAsia"/>
        </w:rPr>
        <w:t>程序运行后，</w:t>
      </w:r>
      <w:r>
        <w:rPr>
          <w:rFonts w:hint="eastAsia"/>
        </w:rPr>
        <w:t>3</w:t>
      </w:r>
      <w:r>
        <w:rPr>
          <w:rFonts w:hint="eastAsia"/>
        </w:rPr>
        <w:t>个电梯始终</w:t>
      </w:r>
      <w:ins w:id="0" w:author="Ji Wu" w:date="2016-03-31T08:25:00Z">
        <w:r w:rsidR="00DB10AD">
          <w:rPr>
            <w:rFonts w:hint="eastAsia"/>
          </w:rPr>
          <w:t>处于</w:t>
        </w:r>
      </w:ins>
      <w:del w:id="1" w:author="Ji Wu" w:date="2016-03-31T08:25:00Z">
        <w:r w:rsidDel="00DB10AD">
          <w:rPr>
            <w:rFonts w:hint="eastAsia"/>
          </w:rPr>
          <w:delText>做</w:delText>
        </w:r>
      </w:del>
      <w:r>
        <w:rPr>
          <w:rFonts w:hint="eastAsia"/>
        </w:rPr>
        <w:t>运动或等待状态，电梯的运动和用户的输入</w:t>
      </w:r>
      <w:del w:id="2" w:author="Ji Wu" w:date="2016-03-31T08:26:00Z">
        <w:r w:rsidDel="00DB10AD">
          <w:rPr>
            <w:rFonts w:hint="eastAsia"/>
          </w:rPr>
          <w:delText>时</w:delText>
        </w:r>
      </w:del>
      <w:r>
        <w:rPr>
          <w:rFonts w:hint="eastAsia"/>
        </w:rPr>
        <w:t>并发</w:t>
      </w:r>
      <w:ins w:id="3" w:author="Ji Wu" w:date="2016-03-31T08:26:00Z">
        <w:r w:rsidR="00DB10AD">
          <w:rPr>
            <w:rFonts w:hint="eastAsia"/>
          </w:rPr>
          <w:t>发生</w:t>
        </w:r>
      </w:ins>
      <w:del w:id="4" w:author="Ji Wu" w:date="2016-03-31T08:26:00Z">
        <w:r w:rsidDel="00DB10AD">
          <w:rPr>
            <w:rFonts w:hint="eastAsia"/>
          </w:rPr>
          <w:delText>的</w:delText>
        </w:r>
      </w:del>
      <w:r>
        <w:rPr>
          <w:rFonts w:hint="eastAsia"/>
        </w:rPr>
        <w:t>。程序不能仅处理</w:t>
      </w:r>
      <w:del w:id="5" w:author="Ji Wu" w:date="2016-03-31T08:26:00Z">
        <w:r w:rsidDel="00DB10AD">
          <w:rPr>
            <w:rFonts w:hint="eastAsia"/>
          </w:rPr>
          <w:delText>一次输入</w:delText>
        </w:r>
      </w:del>
      <w:ins w:id="6" w:author="Ji Wu" w:date="2016-03-31T08:26:00Z">
        <w:r w:rsidR="00DB10AD">
          <w:rPr>
            <w:rFonts w:hint="eastAsia"/>
          </w:rPr>
          <w:t>一个输入请求</w:t>
        </w:r>
      </w:ins>
      <w:r>
        <w:rPr>
          <w:rFonts w:hint="eastAsia"/>
        </w:rPr>
        <w:t>便退出，需要一直监听输入并</w:t>
      </w:r>
      <w:ins w:id="7" w:author="Ji Wu" w:date="2016-03-31T08:26:00Z">
        <w:r w:rsidR="00DB10AD">
          <w:rPr>
            <w:rFonts w:hint="eastAsia"/>
          </w:rPr>
          <w:t>进行</w:t>
        </w:r>
      </w:ins>
      <w:r>
        <w:rPr>
          <w:rFonts w:hint="eastAsia"/>
        </w:rPr>
        <w:t>实时处理</w:t>
      </w:r>
      <w:r>
        <w:rPr>
          <w:rFonts w:hint="eastAsia"/>
        </w:rPr>
        <w:t>(</w:t>
      </w:r>
      <w:r>
        <w:rPr>
          <w:rFonts w:hint="eastAsia"/>
        </w:rPr>
        <w:t>但不是说输入完马上要</w:t>
      </w:r>
      <w:ins w:id="8" w:author="Ji Wu" w:date="2016-03-31T08:27:00Z">
        <w:r w:rsidR="00DB10AD">
          <w:rPr>
            <w:rFonts w:hint="eastAsia"/>
          </w:rPr>
          <w:t>处理</w:t>
        </w:r>
      </w:ins>
      <w:del w:id="9" w:author="Ji Wu" w:date="2016-03-31T08:26:00Z">
        <w:r w:rsidDel="00DB10AD">
          <w:rPr>
            <w:rFonts w:hint="eastAsia"/>
          </w:rPr>
          <w:delText>输出</w:delText>
        </w:r>
      </w:del>
      <w:r>
        <w:rPr>
          <w:rFonts w:hint="eastAsia"/>
        </w:rPr>
        <w:t>，而是根据调度情况处理</w:t>
      </w:r>
      <w:r>
        <w:rPr>
          <w:rFonts w:hint="eastAsia"/>
        </w:rPr>
        <w:t>)</w:t>
      </w:r>
      <w:r>
        <w:rPr>
          <w:rFonts w:hint="eastAsia"/>
        </w:rPr>
        <w:t>，</w:t>
      </w:r>
    </w:p>
    <w:p w:rsidR="00EE05BA" w:rsidRDefault="00EE05BA" w:rsidP="00EE05BA">
      <w:pPr>
        <w:ind w:firstLine="420"/>
      </w:pPr>
      <w:r w:rsidRPr="002E2004">
        <w:rPr>
          <w:rFonts w:hint="eastAsia"/>
          <w:color w:val="FF0000"/>
        </w:rPr>
        <w:t>必须使用多线程，输入模块</w:t>
      </w:r>
      <w:ins w:id="10" w:author="Ji Wu" w:date="2016-03-31T08:27:00Z">
        <w:r w:rsidR="00DB10AD">
          <w:rPr>
            <w:rFonts w:hint="eastAsia"/>
            <w:color w:val="FF0000"/>
          </w:rPr>
          <w:t>、调度模块</w:t>
        </w:r>
      </w:ins>
      <w:r w:rsidRPr="002E2004">
        <w:rPr>
          <w:rFonts w:hint="eastAsia"/>
          <w:color w:val="FF0000"/>
        </w:rPr>
        <w:t>和电梯</w:t>
      </w:r>
      <w:ins w:id="11" w:author="Ji Wu" w:date="2016-03-31T08:27:00Z">
        <w:r w:rsidR="00DB10AD">
          <w:rPr>
            <w:rFonts w:hint="eastAsia"/>
            <w:color w:val="FF0000"/>
          </w:rPr>
          <w:t>模块</w:t>
        </w:r>
      </w:ins>
      <w:r w:rsidRPr="002E2004">
        <w:rPr>
          <w:rFonts w:hint="eastAsia"/>
          <w:color w:val="FF0000"/>
        </w:rPr>
        <w:t>不能在一个线程内</w:t>
      </w:r>
      <w:r>
        <w:rPr>
          <w:rFonts w:hint="eastAsia"/>
        </w:rPr>
        <w:t>，建议采用</w:t>
      </w:r>
      <w:r>
        <w:rPr>
          <w:rFonts w:hint="eastAsia"/>
        </w:rPr>
        <w:t>PPT</w:t>
      </w:r>
      <w:r>
        <w:rPr>
          <w:rFonts w:hint="eastAsia"/>
        </w:rPr>
        <w:t>中的逻辑结构。</w:t>
      </w:r>
    </w:p>
    <w:p w:rsidR="00EE05BA" w:rsidRDefault="00EE05BA" w:rsidP="00EE05BA">
      <w:pPr>
        <w:ind w:firstLine="420"/>
      </w:pPr>
      <w:r>
        <w:rPr>
          <w:rFonts w:hint="eastAsia"/>
        </w:rPr>
        <w:t>总的来说，即模拟电梯的运行。</w:t>
      </w:r>
    </w:p>
    <w:p w:rsidR="00EE05BA" w:rsidRDefault="00DB10AD" w:rsidP="00EE05BA">
      <w:pPr>
        <w:ind w:firstLine="420"/>
      </w:pPr>
      <w:ins w:id="12" w:author="Ji Wu" w:date="2016-03-31T08:29:00Z">
        <w:r>
          <w:rPr>
            <w:rFonts w:hint="eastAsia"/>
          </w:rPr>
          <w:lastRenderedPageBreak/>
          <w:t>下面</w:t>
        </w:r>
      </w:ins>
      <w:del w:id="13" w:author="Ji Wu" w:date="2016-03-31T08:29:00Z">
        <w:r w:rsidR="00EE05BA" w:rsidDel="00DB10AD">
          <w:rPr>
            <w:rFonts w:hint="eastAsia"/>
          </w:rPr>
          <w:delText>给出</w:delText>
        </w:r>
      </w:del>
      <w:ins w:id="14" w:author="Ji Wu" w:date="2016-03-31T08:29:00Z">
        <w:r>
          <w:rPr>
            <w:rFonts w:hint="eastAsia"/>
          </w:rPr>
          <w:t>是</w:t>
        </w:r>
      </w:ins>
      <w:r w:rsidR="00EE05BA">
        <w:rPr>
          <w:rFonts w:hint="eastAsia"/>
        </w:rPr>
        <w:t>可能的合法输入样例</w:t>
      </w:r>
      <w:r w:rsidR="00EE05BA">
        <w:rPr>
          <w:rFonts w:hint="eastAsia"/>
        </w:rPr>
        <w:t>:</w:t>
      </w:r>
    </w:p>
    <w:p w:rsidR="00EE05BA" w:rsidRDefault="00EE05BA" w:rsidP="00EE05BA">
      <w:pPr>
        <w:ind w:firstLine="420"/>
      </w:pPr>
      <w:r>
        <w:t>(ER,#2,11)</w:t>
      </w:r>
    </w:p>
    <w:p w:rsidR="00EE05BA" w:rsidRDefault="00EE05BA" w:rsidP="00EE05BA">
      <w:pPr>
        <w:ind w:firstLine="420"/>
      </w:pPr>
      <w:r>
        <w:t>(FR,6,UP)</w:t>
      </w:r>
    </w:p>
    <w:p w:rsidR="004E3CFD" w:rsidRDefault="00EE05BA" w:rsidP="00EE05BA">
      <w:pPr>
        <w:ind w:firstLine="420"/>
      </w:pPr>
      <w:r>
        <w:t>(FR,2,DOWN)</w:t>
      </w:r>
    </w:p>
    <w:p w:rsidR="00BC37CC" w:rsidRDefault="00BC37CC" w:rsidP="00EE05BA">
      <w:pPr>
        <w:ind w:firstLine="420"/>
      </w:pPr>
      <w:r>
        <w:rPr>
          <w:rFonts w:hint="eastAsia"/>
        </w:rPr>
        <w:t>特别地，</w:t>
      </w:r>
      <w:del w:id="15" w:author="Ji Wu" w:date="2016-03-31T08:30:00Z">
        <w:r w:rsidRPr="00BC37CC" w:rsidDel="00F629D5">
          <w:rPr>
            <w:rFonts w:hint="eastAsia"/>
            <w:b/>
            <w:color w:val="FF0000"/>
          </w:rPr>
          <w:delText>对于</w:delText>
        </w:r>
      </w:del>
      <w:ins w:id="16" w:author="Ji Wu" w:date="2016-03-31T08:29:00Z">
        <w:r w:rsidR="00DB10AD">
          <w:rPr>
            <w:rFonts w:hint="eastAsia"/>
            <w:b/>
            <w:color w:val="FF0000"/>
          </w:rPr>
          <w:t>(</w:t>
        </w:r>
      </w:ins>
      <w:r w:rsidRPr="00BC37CC">
        <w:rPr>
          <w:rFonts w:hint="eastAsia"/>
          <w:b/>
          <w:color w:val="FF0000"/>
        </w:rPr>
        <w:t>FR</w:t>
      </w:r>
      <w:ins w:id="17" w:author="Ji Wu" w:date="2016-03-31T08:29:00Z">
        <w:r w:rsidR="00DB10AD">
          <w:rPr>
            <w:b/>
            <w:color w:val="FF0000"/>
          </w:rPr>
          <w:t>,1,DOWN)</w:t>
        </w:r>
        <w:r w:rsidR="00DB10AD">
          <w:rPr>
            <w:rFonts w:hint="eastAsia"/>
            <w:b/>
            <w:color w:val="FF0000"/>
          </w:rPr>
          <w:t>和</w:t>
        </w:r>
        <w:r w:rsidR="00DB10AD">
          <w:rPr>
            <w:rFonts w:hint="eastAsia"/>
            <w:b/>
            <w:color w:val="FF0000"/>
          </w:rPr>
          <w:t>(</w:t>
        </w:r>
        <w:r w:rsidR="00DB10AD" w:rsidRPr="00BC37CC">
          <w:rPr>
            <w:rFonts w:hint="eastAsia"/>
            <w:b/>
            <w:color w:val="FF0000"/>
          </w:rPr>
          <w:t>FR</w:t>
        </w:r>
        <w:r w:rsidR="00DB10AD">
          <w:rPr>
            <w:b/>
            <w:color w:val="FF0000"/>
          </w:rPr>
          <w:t>,</w:t>
        </w:r>
        <w:r w:rsidR="00DB10AD">
          <w:rPr>
            <w:rFonts w:hint="eastAsia"/>
            <w:b/>
            <w:color w:val="FF0000"/>
          </w:rPr>
          <w:t>20</w:t>
        </w:r>
        <w:r w:rsidR="00DB10AD">
          <w:rPr>
            <w:b/>
            <w:color w:val="FF0000"/>
          </w:rPr>
          <w:t>,</w:t>
        </w:r>
      </w:ins>
      <w:ins w:id="18" w:author="Ji Wu" w:date="2016-03-31T08:30:00Z">
        <w:r w:rsidR="00DB10AD">
          <w:rPr>
            <w:rFonts w:hint="eastAsia"/>
            <w:b/>
            <w:color w:val="FF0000"/>
          </w:rPr>
          <w:t>UP</w:t>
        </w:r>
      </w:ins>
      <w:ins w:id="19" w:author="Ji Wu" w:date="2016-03-31T08:29:00Z">
        <w:r w:rsidR="00DB10AD">
          <w:rPr>
            <w:b/>
            <w:color w:val="FF0000"/>
          </w:rPr>
          <w:t>)</w:t>
        </w:r>
      </w:ins>
      <w:del w:id="20" w:author="Ji Wu" w:date="2016-03-31T08:30:00Z">
        <w:r w:rsidRPr="00BC37CC" w:rsidDel="00DB10AD">
          <w:rPr>
            <w:rFonts w:hint="eastAsia"/>
            <w:b/>
            <w:color w:val="FF0000"/>
          </w:rPr>
          <w:delText>标识符，</w:delText>
        </w:r>
        <w:r w:rsidRPr="00BC37CC" w:rsidDel="00DB10AD">
          <w:rPr>
            <w:rFonts w:hint="eastAsia"/>
            <w:b/>
            <w:color w:val="FF0000"/>
          </w:rPr>
          <w:delText>1</w:delText>
        </w:r>
        <w:r w:rsidRPr="00BC37CC" w:rsidDel="00DB10AD">
          <w:rPr>
            <w:rFonts w:hint="eastAsia"/>
            <w:b/>
            <w:color w:val="FF0000"/>
          </w:rPr>
          <w:delText>楼的</w:delText>
        </w:r>
        <w:r w:rsidRPr="00BC37CC" w:rsidDel="00DB10AD">
          <w:rPr>
            <w:rFonts w:hint="eastAsia"/>
            <w:b/>
            <w:color w:val="FF0000"/>
          </w:rPr>
          <w:delText>DOWN</w:delText>
        </w:r>
        <w:r w:rsidRPr="00BC37CC" w:rsidDel="00DB10AD">
          <w:rPr>
            <w:rFonts w:hint="eastAsia"/>
            <w:b/>
            <w:color w:val="FF0000"/>
          </w:rPr>
          <w:delText>和</w:delText>
        </w:r>
        <w:r w:rsidR="00B13B6E" w:rsidDel="00DB10AD">
          <w:rPr>
            <w:rFonts w:hint="eastAsia"/>
            <w:b/>
            <w:color w:val="FF0000"/>
          </w:rPr>
          <w:delText>2</w:delText>
        </w:r>
        <w:r w:rsidRPr="00BC37CC" w:rsidDel="00DB10AD">
          <w:rPr>
            <w:rFonts w:hint="eastAsia"/>
            <w:b/>
            <w:color w:val="FF0000"/>
          </w:rPr>
          <w:delText>0</w:delText>
        </w:r>
        <w:r w:rsidRPr="00BC37CC" w:rsidDel="00DB10AD">
          <w:rPr>
            <w:rFonts w:hint="eastAsia"/>
            <w:b/>
            <w:color w:val="FF0000"/>
          </w:rPr>
          <w:delText>楼的</w:delText>
        </w:r>
        <w:r w:rsidRPr="00BC37CC" w:rsidDel="00DB10AD">
          <w:rPr>
            <w:rFonts w:hint="eastAsia"/>
            <w:b/>
            <w:color w:val="FF0000"/>
          </w:rPr>
          <w:delText>UP</w:delText>
        </w:r>
      </w:del>
      <w:r w:rsidRPr="00BC37CC">
        <w:rPr>
          <w:rFonts w:hint="eastAsia"/>
          <w:b/>
          <w:color w:val="FF0000"/>
        </w:rPr>
        <w:t>也认为是无效数据</w:t>
      </w:r>
      <w:r w:rsidR="007C18F0">
        <w:rPr>
          <w:rFonts w:hint="eastAsia"/>
          <w:b/>
          <w:color w:val="FF0000"/>
        </w:rPr>
        <w:t>，需要忽略</w:t>
      </w:r>
      <w:r w:rsidRPr="00BC37CC">
        <w:rPr>
          <w:rFonts w:hint="eastAsia"/>
        </w:rPr>
        <w:t>。</w:t>
      </w:r>
    </w:p>
    <w:p w:rsidR="00FD16D0" w:rsidRDefault="00FD16D0" w:rsidP="00BC37CC">
      <w:pPr>
        <w:ind w:firstLine="420"/>
        <w:rPr>
          <w:b/>
        </w:rPr>
      </w:pPr>
      <w:r w:rsidRPr="00FD16D0">
        <w:rPr>
          <w:rFonts w:hint="eastAsia"/>
          <w:b/>
          <w:highlight w:val="yellow"/>
        </w:rPr>
        <w:t>除红字表明的强制规定外，对于更多的细节的输入规范，如与文档冲突，请在</w:t>
      </w:r>
      <w:r w:rsidRPr="00FD16D0">
        <w:rPr>
          <w:rFonts w:hint="eastAsia"/>
          <w:b/>
          <w:highlight w:val="yellow"/>
        </w:rPr>
        <w:t>readme</w:t>
      </w:r>
      <w:r w:rsidRPr="00FD16D0">
        <w:rPr>
          <w:rFonts w:hint="eastAsia"/>
          <w:b/>
          <w:highlight w:val="yellow"/>
        </w:rPr>
        <w:t>说明，若没有说明且与文档的冲突，测试者有理由质疑。</w:t>
      </w:r>
    </w:p>
    <w:p w:rsidR="00EC1883" w:rsidRDefault="00EC1883" w:rsidP="00BC37CC">
      <w:pPr>
        <w:ind w:firstLine="420"/>
        <w:rPr>
          <w:b/>
        </w:rPr>
      </w:pPr>
    </w:p>
    <w:p w:rsidR="00EC1883" w:rsidRDefault="00EC1883" w:rsidP="00BC37CC">
      <w:pPr>
        <w:ind w:firstLine="420"/>
        <w:rPr>
          <w:b/>
        </w:rPr>
      </w:pPr>
      <w:r>
        <w:rPr>
          <w:b/>
          <w:highlight w:val="yellow"/>
        </w:rPr>
        <w:t>B</w:t>
      </w:r>
      <w:r>
        <w:rPr>
          <w:b/>
          <w:highlight w:val="yellow"/>
        </w:rPr>
        <w:t>级</w:t>
      </w:r>
      <w:r>
        <w:rPr>
          <w:rFonts w:hint="eastAsia"/>
          <w:b/>
          <w:highlight w:val="yellow"/>
        </w:rPr>
        <w:t>：</w:t>
      </w:r>
      <w:r>
        <w:rPr>
          <w:b/>
          <w:highlight w:val="yellow"/>
        </w:rPr>
        <w:t>处理电梯数为</w:t>
      </w:r>
      <w:r>
        <w:rPr>
          <w:rFonts w:hint="eastAsia"/>
          <w:b/>
        </w:rPr>
        <w:t>1</w:t>
      </w:r>
      <w:r>
        <w:rPr>
          <w:rFonts w:hint="eastAsia"/>
          <w:b/>
          <w:highlight w:val="yellow"/>
        </w:rPr>
        <w:t>，其他同</w:t>
      </w:r>
      <w:ins w:id="21" w:author="Weitao feng2" w:date="2016-03-31T11:43:00Z">
        <w:r w:rsidR="00842DF5">
          <w:rPr>
            <w:rFonts w:hint="eastAsia"/>
            <w:b/>
            <w:highlight w:val="yellow"/>
          </w:rPr>
          <w:t>，</w:t>
        </w:r>
        <w:r w:rsidR="00842DF5">
          <w:rPr>
            <w:rFonts w:hint="eastAsia"/>
            <w:b/>
            <w:highlight w:val="yellow"/>
          </w:rPr>
          <w:t>PPT</w:t>
        </w:r>
        <w:r w:rsidR="00842DF5">
          <w:rPr>
            <w:rFonts w:hint="eastAsia"/>
            <w:b/>
            <w:highlight w:val="yellow"/>
          </w:rPr>
          <w:t>中写的是</w:t>
        </w:r>
        <w:r w:rsidR="00842DF5">
          <w:rPr>
            <w:rFonts w:hint="eastAsia"/>
            <w:b/>
          </w:rPr>
          <w:t>3</w:t>
        </w:r>
        <w:r w:rsidR="00842DF5">
          <w:rPr>
            <w:rFonts w:hint="eastAsia"/>
            <w:b/>
            <w:highlight w:val="yellow"/>
          </w:rPr>
          <w:t>电梯，</w:t>
        </w:r>
      </w:ins>
      <w:ins w:id="22" w:author="Weitao feng2" w:date="2016-03-31T11:44:00Z">
        <w:r w:rsidR="00842DF5">
          <w:rPr>
            <w:rFonts w:hint="eastAsia"/>
            <w:b/>
            <w:highlight w:val="yellow"/>
          </w:rPr>
          <w:t>冲突以本文档的</w:t>
        </w:r>
        <w:r w:rsidR="00842DF5">
          <w:rPr>
            <w:rFonts w:hint="eastAsia"/>
            <w:b/>
          </w:rPr>
          <w:t>1</w:t>
        </w:r>
        <w:r w:rsidR="00842DF5">
          <w:rPr>
            <w:rFonts w:hint="eastAsia"/>
            <w:b/>
            <w:highlight w:val="yellow"/>
          </w:rPr>
          <w:t>电梯为准。</w:t>
        </w:r>
      </w:ins>
      <w:bookmarkStart w:id="23" w:name="_GoBack"/>
      <w:bookmarkEnd w:id="23"/>
    </w:p>
    <w:p w:rsidR="00FD16D0" w:rsidRDefault="00FD16D0" w:rsidP="00FD16D0">
      <w:pPr>
        <w:pStyle w:val="1"/>
        <w:numPr>
          <w:ilvl w:val="0"/>
          <w:numId w:val="2"/>
        </w:numPr>
      </w:pPr>
      <w:r>
        <w:rPr>
          <w:rFonts w:hint="eastAsia"/>
        </w:rPr>
        <w:t>输出规范</w:t>
      </w:r>
    </w:p>
    <w:p w:rsidR="00BA7F55" w:rsidRPr="00BA7F55" w:rsidRDefault="00BA7F55" w:rsidP="00BA7F55">
      <w:pPr>
        <w:ind w:left="360"/>
        <w:rPr>
          <w:b/>
        </w:rPr>
      </w:pPr>
      <w:r w:rsidRPr="00BA7F55">
        <w:rPr>
          <w:b/>
        </w:rPr>
        <w:t>A</w:t>
      </w:r>
      <w:r w:rsidRPr="00BA7F55">
        <w:rPr>
          <w:b/>
        </w:rPr>
        <w:t>级</w:t>
      </w:r>
    </w:p>
    <w:p w:rsidR="001552CB" w:rsidRDefault="001552CB" w:rsidP="001552CB">
      <w:pPr>
        <w:ind w:firstLine="420"/>
      </w:pPr>
      <w:r>
        <w:rPr>
          <w:rFonts w:hint="eastAsia"/>
        </w:rPr>
        <w:t>(#</w:t>
      </w:r>
      <w:r>
        <w:rPr>
          <w:rFonts w:hint="eastAsia"/>
        </w:rPr>
        <w:t>电梯</w:t>
      </w:r>
      <w:r>
        <w:rPr>
          <w:rFonts w:hint="eastAsia"/>
        </w:rPr>
        <w:t>, #</w:t>
      </w:r>
      <w:r>
        <w:rPr>
          <w:rFonts w:hint="eastAsia"/>
        </w:rPr>
        <w:t>楼层</w:t>
      </w:r>
      <w:r>
        <w:rPr>
          <w:rFonts w:hint="eastAsia"/>
        </w:rPr>
        <w:t xml:space="preserve">, </w:t>
      </w:r>
      <w:r>
        <w:rPr>
          <w:rFonts w:hint="eastAsia"/>
        </w:rPr>
        <w:t>运动方向</w:t>
      </w:r>
      <w:r>
        <w:rPr>
          <w:rFonts w:hint="eastAsia"/>
        </w:rPr>
        <w:t xml:space="preserve">, </w:t>
      </w:r>
      <w:r>
        <w:rPr>
          <w:rFonts w:hint="eastAsia"/>
        </w:rPr>
        <w:t>累计运动量，时间</w:t>
      </w:r>
      <w:r>
        <w:rPr>
          <w:rFonts w:hint="eastAsia"/>
        </w:rPr>
        <w:t>)</w:t>
      </w:r>
    </w:p>
    <w:p w:rsidR="001552CB" w:rsidRDefault="001552CB" w:rsidP="001552CB">
      <w:pPr>
        <w:ind w:firstLine="420"/>
      </w:pPr>
      <w:r>
        <w:rPr>
          <w:rFonts w:hint="eastAsia"/>
        </w:rPr>
        <w:t>表示电梯的运行状况，建议实时模拟即时输出</w:t>
      </w:r>
    </w:p>
    <w:p w:rsidR="001552CB" w:rsidRPr="00410BDE" w:rsidRDefault="001552CB" w:rsidP="001552CB">
      <w:pPr>
        <w:ind w:firstLine="420"/>
        <w:rPr>
          <w:color w:val="FF0000"/>
        </w:rPr>
      </w:pPr>
      <w:r w:rsidRPr="00410BDE">
        <w:rPr>
          <w:rFonts w:hint="eastAsia"/>
          <w:color w:val="FF0000"/>
        </w:rPr>
        <w:t>最低限度每一次停靠必须输出</w:t>
      </w:r>
    </w:p>
    <w:p w:rsidR="001552CB" w:rsidRDefault="001552CB" w:rsidP="001552CB">
      <w:pPr>
        <w:ind w:firstLine="420"/>
      </w:pPr>
      <w:r>
        <w:rPr>
          <w:rFonts w:hint="eastAsia"/>
        </w:rPr>
        <w:t>无需纠结空格</w:t>
      </w:r>
    </w:p>
    <w:p w:rsidR="001552CB" w:rsidRDefault="001552CB" w:rsidP="001552CB">
      <w:pPr>
        <w:ind w:firstLine="420"/>
      </w:pPr>
      <w:r>
        <w:rPr>
          <w:rFonts w:hint="eastAsia"/>
        </w:rPr>
        <w:t>运动量以楼层为单位，如从</w:t>
      </w:r>
      <w:r>
        <w:rPr>
          <w:rFonts w:hint="eastAsia"/>
        </w:rPr>
        <w:t>1</w:t>
      </w:r>
      <w:r>
        <w:rPr>
          <w:rFonts w:hint="eastAsia"/>
        </w:rPr>
        <w:t>楼到</w:t>
      </w:r>
      <w:r>
        <w:rPr>
          <w:rFonts w:hint="eastAsia"/>
        </w:rPr>
        <w:t>10</w:t>
      </w:r>
      <w:r>
        <w:rPr>
          <w:rFonts w:hint="eastAsia"/>
        </w:rPr>
        <w:t>楼新增运动量为⑨</w:t>
      </w:r>
    </w:p>
    <w:p w:rsidR="001552CB" w:rsidRDefault="001552CB" w:rsidP="001552CB">
      <w:pPr>
        <w:ind w:firstLine="420"/>
      </w:pPr>
      <w:r>
        <w:rPr>
          <w:rFonts w:hint="eastAsia"/>
        </w:rPr>
        <w:t>时间最小分度为</w:t>
      </w:r>
      <w:r>
        <w:rPr>
          <w:rFonts w:hint="eastAsia"/>
        </w:rPr>
        <w:t>100ms</w:t>
      </w:r>
      <w:r>
        <w:rPr>
          <w:rFonts w:hint="eastAsia"/>
        </w:rPr>
        <w:t>，即</w:t>
      </w:r>
      <w:r>
        <w:rPr>
          <w:rFonts w:hint="eastAsia"/>
        </w:rPr>
        <w:t>0.1s</w:t>
      </w:r>
    </w:p>
    <w:p w:rsidR="001552CB" w:rsidRDefault="001552CB" w:rsidP="001552CB">
      <w:pPr>
        <w:ind w:firstLine="420"/>
      </w:pPr>
      <w:r w:rsidRPr="00410BDE">
        <w:rPr>
          <w:rFonts w:hint="eastAsia"/>
          <w:color w:val="FF0000"/>
        </w:rPr>
        <w:t>每完成一个请求，输出</w:t>
      </w:r>
      <w:r>
        <w:rPr>
          <w:rFonts w:hint="eastAsia"/>
        </w:rPr>
        <w:t>(</w:t>
      </w:r>
      <w:r>
        <w:rPr>
          <w:rFonts w:hint="eastAsia"/>
        </w:rPr>
        <w:t>被完成的请求</w:t>
      </w:r>
      <w:r>
        <w:rPr>
          <w:rFonts w:hint="eastAsia"/>
        </w:rPr>
        <w:t xml:space="preserve">, </w:t>
      </w:r>
      <w:r>
        <w:rPr>
          <w:rFonts w:hint="eastAsia"/>
        </w:rPr>
        <w:t>完成该请求的</w:t>
      </w:r>
      <w:r>
        <w:rPr>
          <w:rFonts w:hint="eastAsia"/>
        </w:rPr>
        <w:t>#</w:t>
      </w:r>
      <w:r>
        <w:rPr>
          <w:rFonts w:hint="eastAsia"/>
        </w:rPr>
        <w:t>电梯</w:t>
      </w:r>
      <w:r>
        <w:rPr>
          <w:rFonts w:hint="eastAsia"/>
        </w:rPr>
        <w:t>)</w:t>
      </w:r>
    </w:p>
    <w:p w:rsidR="00FD16D0" w:rsidRDefault="001552CB" w:rsidP="001552CB">
      <w:pPr>
        <w:ind w:firstLine="420"/>
      </w:pPr>
      <w:r>
        <w:rPr>
          <w:rFonts w:hint="eastAsia"/>
        </w:rPr>
        <w:t>具体的格式大家自行设计，但务必包含以上几项。</w:t>
      </w:r>
      <w:r w:rsidR="00FD16D0">
        <w:rPr>
          <w:rFonts w:hint="eastAsia"/>
        </w:rPr>
        <w:t>其他未规定的地方可由编程者自行决定。</w:t>
      </w:r>
    </w:p>
    <w:p w:rsidR="00A16359" w:rsidRDefault="00A16359" w:rsidP="00A16359">
      <w:pPr>
        <w:ind w:firstLine="420"/>
        <w:rPr>
          <w:b/>
        </w:rPr>
      </w:pPr>
      <w:r>
        <w:rPr>
          <w:b/>
          <w:highlight w:val="yellow"/>
        </w:rPr>
        <w:t>B</w:t>
      </w:r>
      <w:r>
        <w:rPr>
          <w:b/>
          <w:highlight w:val="yellow"/>
        </w:rPr>
        <w:t>级</w:t>
      </w:r>
      <w:r>
        <w:rPr>
          <w:rFonts w:hint="eastAsia"/>
          <w:b/>
          <w:highlight w:val="yellow"/>
        </w:rPr>
        <w:t>：</w:t>
      </w:r>
      <w:r>
        <w:rPr>
          <w:b/>
          <w:highlight w:val="yellow"/>
        </w:rPr>
        <w:t>处理电梯数为</w:t>
      </w:r>
      <w:r>
        <w:rPr>
          <w:rFonts w:hint="eastAsia"/>
          <w:b/>
        </w:rPr>
        <w:t>1</w:t>
      </w:r>
      <w:r>
        <w:rPr>
          <w:rFonts w:hint="eastAsia"/>
          <w:b/>
          <w:highlight w:val="yellow"/>
        </w:rPr>
        <w:t>，</w:t>
      </w:r>
      <w:r w:rsidR="00686279">
        <w:rPr>
          <w:rFonts w:hint="eastAsia"/>
          <w:b/>
          <w:highlight w:val="yellow"/>
        </w:rPr>
        <w:t>无需输出累计运动量，</w:t>
      </w:r>
      <w:r>
        <w:rPr>
          <w:rFonts w:hint="eastAsia"/>
          <w:b/>
          <w:highlight w:val="yellow"/>
        </w:rPr>
        <w:t>其他同</w:t>
      </w:r>
    </w:p>
    <w:p w:rsidR="00797054" w:rsidRPr="00A16359" w:rsidRDefault="000C425D" w:rsidP="001552CB">
      <w:pPr>
        <w:ind w:firstLine="420"/>
      </w:pPr>
      <w:ins w:id="24" w:author="Ji Wu" w:date="2016-03-31T09:12:00Z">
        <w:r>
          <w:rPr>
            <w:rFonts w:hint="eastAsia"/>
          </w:rPr>
          <w:t>注意：无论是</w:t>
        </w:r>
        <w:r>
          <w:rPr>
            <w:rFonts w:hint="eastAsia"/>
          </w:rPr>
          <w:t>A</w:t>
        </w:r>
        <w:r>
          <w:rPr>
            <w:rFonts w:hint="eastAsia"/>
          </w:rPr>
          <w:t>级功能，还是</w:t>
        </w:r>
        <w:r>
          <w:rPr>
            <w:rFonts w:hint="eastAsia"/>
          </w:rPr>
          <w:t>B</w:t>
        </w:r>
        <w:r>
          <w:rPr>
            <w:rFonts w:hint="eastAsia"/>
          </w:rPr>
          <w:t>级功能，本次作业都不要求输出请求之间的关系，即主请求和捎带请求。</w:t>
        </w:r>
      </w:ins>
    </w:p>
    <w:p w:rsidR="009A26E0" w:rsidRDefault="007D4B7A" w:rsidP="007D4B7A">
      <w:pPr>
        <w:pStyle w:val="1"/>
        <w:numPr>
          <w:ilvl w:val="0"/>
          <w:numId w:val="2"/>
        </w:numPr>
      </w:pPr>
      <w:r>
        <w:t>设计要求</w:t>
      </w:r>
    </w:p>
    <w:p w:rsidR="007D4B7A" w:rsidRDefault="007D4B7A" w:rsidP="00A13FDD">
      <w:pPr>
        <w:pStyle w:val="a0"/>
        <w:numPr>
          <w:ilvl w:val="0"/>
          <w:numId w:val="4"/>
        </w:numPr>
        <w:ind w:firstLineChars="0"/>
      </w:pPr>
      <w:r w:rsidRPr="007D4B7A">
        <w:rPr>
          <w:rFonts w:hint="eastAsia"/>
        </w:rPr>
        <w:t>使用</w:t>
      </w:r>
      <w:r w:rsidRPr="007D4B7A">
        <w:rPr>
          <w:rFonts w:hint="eastAsia"/>
          <w:b/>
          <w:color w:val="FF0000"/>
        </w:rPr>
        <w:t>继承</w:t>
      </w:r>
      <w:r w:rsidRPr="007D4B7A">
        <w:rPr>
          <w:rFonts w:hint="eastAsia"/>
        </w:rPr>
        <w:t>机制</w:t>
      </w:r>
      <w:r w:rsidR="001B2E42">
        <w:rPr>
          <w:rFonts w:hint="eastAsia"/>
        </w:rPr>
        <w:t>，重构代码</w:t>
      </w:r>
      <w:r w:rsidRPr="007D4B7A">
        <w:rPr>
          <w:rFonts w:hint="eastAsia"/>
        </w:rPr>
        <w:t>，</w:t>
      </w:r>
      <w:r w:rsidR="0000395B">
        <w:rPr>
          <w:rFonts w:hint="eastAsia"/>
        </w:rPr>
        <w:t>保留前两次调度功能</w:t>
      </w:r>
      <w:r w:rsidRPr="007D4B7A">
        <w:rPr>
          <w:rFonts w:hint="eastAsia"/>
        </w:rPr>
        <w:t>，增加新的</w:t>
      </w:r>
      <w:r w:rsidR="006D56CB">
        <w:rPr>
          <w:rFonts w:hint="eastAsia"/>
        </w:rPr>
        <w:t>多电梯</w:t>
      </w:r>
      <w:r w:rsidRPr="007D4B7A">
        <w:rPr>
          <w:rFonts w:hint="eastAsia"/>
        </w:rPr>
        <w:t>调度方法</w:t>
      </w:r>
      <w:r>
        <w:rPr>
          <w:rFonts w:hint="eastAsia"/>
        </w:rPr>
        <w:t>完成响应请求。</w:t>
      </w:r>
    </w:p>
    <w:p w:rsidR="009C7124" w:rsidRDefault="009C7124" w:rsidP="009C7124">
      <w:pPr>
        <w:pStyle w:val="a0"/>
        <w:numPr>
          <w:ilvl w:val="0"/>
          <w:numId w:val="4"/>
        </w:numPr>
        <w:ind w:firstLineChars="0"/>
      </w:pPr>
      <w:r w:rsidRPr="007D4B7A">
        <w:rPr>
          <w:rFonts w:hint="eastAsia"/>
          <w:b/>
          <w:color w:val="FF0000"/>
        </w:rPr>
        <w:t>数据无效</w:t>
      </w:r>
      <w:r>
        <w:rPr>
          <w:rFonts w:hint="eastAsia"/>
        </w:rPr>
        <w:t>的请求（如楼层超过</w:t>
      </w:r>
      <w:r>
        <w:t>2</w:t>
      </w:r>
      <w:r>
        <w:rPr>
          <w:rFonts w:hint="eastAsia"/>
        </w:rPr>
        <w:t>0</w:t>
      </w:r>
      <w:r>
        <w:rPr>
          <w:rFonts w:hint="eastAsia"/>
        </w:rPr>
        <w:t>）将被直接从输入请求序列中</w:t>
      </w:r>
      <w:r w:rsidRPr="007D4B7A">
        <w:rPr>
          <w:rFonts w:hint="eastAsia"/>
          <w:b/>
          <w:color w:val="FF0000"/>
        </w:rPr>
        <w:t>拿掉</w:t>
      </w:r>
      <w:r>
        <w:rPr>
          <w:rFonts w:hint="eastAsia"/>
        </w:rPr>
        <w:t>，</w:t>
      </w:r>
      <w:r w:rsidRPr="007D4B7A">
        <w:rPr>
          <w:rFonts w:hint="eastAsia"/>
          <w:b/>
          <w:color w:val="FF0000"/>
        </w:rPr>
        <w:t>不影响</w:t>
      </w:r>
      <w:r>
        <w:rPr>
          <w:rFonts w:hint="eastAsia"/>
        </w:rPr>
        <w:t>对其他有效请求的</w:t>
      </w:r>
      <w:r w:rsidRPr="007D4B7A">
        <w:rPr>
          <w:rFonts w:hint="eastAsia"/>
          <w:b/>
          <w:color w:val="FF0000"/>
        </w:rPr>
        <w:t>调度处理</w:t>
      </w:r>
      <w:r>
        <w:rPr>
          <w:rFonts w:hint="eastAsia"/>
        </w:rPr>
        <w:t>。</w:t>
      </w:r>
    </w:p>
    <w:p w:rsidR="009C7124" w:rsidRDefault="009C7124" w:rsidP="009C7124">
      <w:pPr>
        <w:pStyle w:val="a0"/>
        <w:numPr>
          <w:ilvl w:val="0"/>
          <w:numId w:val="4"/>
        </w:numPr>
        <w:ind w:firstLineChars="0"/>
      </w:pPr>
      <w:r>
        <w:rPr>
          <w:rFonts w:hint="eastAsia"/>
        </w:rPr>
        <w:t>任何情况下，程序都</w:t>
      </w:r>
      <w:r w:rsidRPr="007D4B7A">
        <w:rPr>
          <w:rFonts w:hint="eastAsia"/>
          <w:b/>
          <w:color w:val="FF0000"/>
        </w:rPr>
        <w:t>不应</w:t>
      </w:r>
      <w:r w:rsidRPr="007D4B7A">
        <w:rPr>
          <w:rFonts w:hint="eastAsia"/>
          <w:b/>
          <w:color w:val="FF0000"/>
        </w:rPr>
        <w:t>crash</w:t>
      </w:r>
      <w:r>
        <w:rPr>
          <w:rFonts w:hint="eastAsia"/>
        </w:rPr>
        <w:t>，要正常结束（</w:t>
      </w:r>
      <w:r>
        <w:rPr>
          <w:rFonts w:hint="eastAsia"/>
        </w:rPr>
        <w:t>exitcode=0</w:t>
      </w:r>
      <w:r>
        <w:rPr>
          <w:rFonts w:hint="eastAsia"/>
        </w:rPr>
        <w:t>）。</w:t>
      </w:r>
    </w:p>
    <w:p w:rsidR="009C7124" w:rsidRPr="00AF6DF6" w:rsidRDefault="009C7124" w:rsidP="009C7124">
      <w:pPr>
        <w:pStyle w:val="a0"/>
        <w:numPr>
          <w:ilvl w:val="0"/>
          <w:numId w:val="4"/>
        </w:numPr>
        <w:ind w:firstLineChars="0"/>
        <w:rPr>
          <w:rPrChange w:id="25" w:author="Ji Wu" w:date="2016-03-31T08:34:00Z">
            <w:rPr>
              <w:b/>
              <w:color w:val="FF0000"/>
            </w:rPr>
          </w:rPrChange>
        </w:rPr>
      </w:pPr>
      <w:r w:rsidRPr="00105316">
        <w:rPr>
          <w:b/>
          <w:color w:val="FF0000"/>
        </w:rPr>
        <w:t>使用多线程并发</w:t>
      </w:r>
      <w:ins w:id="26" w:author="Ji Wu" w:date="2016-03-31T08:32:00Z">
        <w:r w:rsidR="00F629D5">
          <w:rPr>
            <w:rFonts w:hint="eastAsia"/>
            <w:b/>
            <w:color w:val="FF0000"/>
          </w:rPr>
          <w:t>处理输入的</w:t>
        </w:r>
      </w:ins>
      <w:del w:id="27" w:author="Ji Wu" w:date="2016-03-31T08:32:00Z">
        <w:r w:rsidRPr="00105316" w:rsidDel="00F629D5">
          <w:rPr>
            <w:b/>
            <w:color w:val="FF0000"/>
          </w:rPr>
          <w:delText>执行</w:delText>
        </w:r>
      </w:del>
      <w:r w:rsidRPr="00105316">
        <w:rPr>
          <w:b/>
          <w:color w:val="FF0000"/>
        </w:rPr>
        <w:t>请求</w:t>
      </w:r>
      <w:r w:rsidRPr="00105316">
        <w:rPr>
          <w:rFonts w:hint="eastAsia"/>
          <w:b/>
          <w:color w:val="FF0000"/>
        </w:rPr>
        <w:t>。</w:t>
      </w:r>
      <w:ins w:id="28" w:author="Ji Wu" w:date="2016-03-31T08:33:00Z">
        <w:r w:rsidR="00326722">
          <w:rPr>
            <w:rFonts w:hint="eastAsia"/>
            <w:b/>
            <w:color w:val="FF0000"/>
          </w:rPr>
          <w:t>注意，如果同步控制设计不当，多线程运行时会产生各种莫名其妙的行为，甚至在逻辑上无法解释</w:t>
        </w:r>
      </w:ins>
      <w:ins w:id="29" w:author="Ji Wu" w:date="2016-03-31T08:34:00Z">
        <w:r w:rsidR="00326722">
          <w:rPr>
            <w:rFonts w:hint="eastAsia"/>
            <w:b/>
            <w:color w:val="FF0000"/>
          </w:rPr>
          <w:t>。</w:t>
        </w:r>
        <w:r w:rsidR="00AF6DF6" w:rsidRPr="00AF6DF6">
          <w:rPr>
            <w:rFonts w:hint="eastAsia"/>
            <w:rPrChange w:id="30" w:author="Ji Wu" w:date="2016-03-31T08:34:00Z">
              <w:rPr>
                <w:rFonts w:hint="eastAsia"/>
                <w:b/>
                <w:color w:val="FF0000"/>
              </w:rPr>
            </w:rPrChange>
          </w:rPr>
          <w:t>建议：采用打印输出，而非</w:t>
        </w:r>
        <w:r w:rsidR="00AF6DF6" w:rsidRPr="00AF6DF6">
          <w:rPr>
            <w:rPrChange w:id="31" w:author="Ji Wu" w:date="2016-03-31T08:34:00Z">
              <w:rPr>
                <w:b/>
                <w:color w:val="FF0000"/>
              </w:rPr>
            </w:rPrChange>
          </w:rPr>
          <w:t>debug</w:t>
        </w:r>
        <w:r w:rsidR="00AF6DF6" w:rsidRPr="00AF6DF6">
          <w:rPr>
            <w:rFonts w:hint="eastAsia"/>
            <w:rPrChange w:id="32" w:author="Ji Wu" w:date="2016-03-31T08:34:00Z">
              <w:rPr>
                <w:rFonts w:hint="eastAsia"/>
                <w:b/>
                <w:color w:val="FF0000"/>
              </w:rPr>
            </w:rPrChange>
          </w:rPr>
          <w:t>的办法来调试多线程程序</w:t>
        </w:r>
        <w:r w:rsidR="006C52B8">
          <w:rPr>
            <w:rFonts w:hint="eastAsia"/>
          </w:rPr>
          <w:t>，否则调试时观察到的程序行为和实际运行的</w:t>
        </w:r>
      </w:ins>
      <w:ins w:id="33" w:author="Ji Wu" w:date="2016-03-31T08:35:00Z">
        <w:r w:rsidR="006C52B8">
          <w:rPr>
            <w:rFonts w:hint="eastAsia"/>
          </w:rPr>
          <w:t>行为会有</w:t>
        </w:r>
        <w:r w:rsidR="007F6125">
          <w:rPr>
            <w:rFonts w:hint="eastAsia"/>
          </w:rPr>
          <w:t>很大</w:t>
        </w:r>
        <w:r w:rsidR="006C52B8">
          <w:rPr>
            <w:rFonts w:hint="eastAsia"/>
          </w:rPr>
          <w:t>差异，且无法解释。</w:t>
        </w:r>
      </w:ins>
    </w:p>
    <w:p w:rsidR="00AA18A2" w:rsidRDefault="00AA18A2" w:rsidP="007D4B7A">
      <w:pPr>
        <w:pStyle w:val="a0"/>
        <w:numPr>
          <w:ilvl w:val="0"/>
          <w:numId w:val="4"/>
        </w:numPr>
        <w:ind w:firstLineChars="0"/>
      </w:pPr>
      <w:r>
        <w:t>修复第三次作业的</w:t>
      </w:r>
      <w:r>
        <w:t>bug</w:t>
      </w:r>
      <w:ins w:id="34" w:author="Ji Wu" w:date="2016-03-31T08:35:00Z">
        <w:r w:rsidR="007F6125">
          <w:rPr>
            <w:rFonts w:hint="eastAsia"/>
          </w:rPr>
          <w:t>，并在</w:t>
        </w:r>
        <w:r w:rsidR="007F6125">
          <w:rPr>
            <w:rFonts w:hint="eastAsia"/>
          </w:rPr>
          <w:t>readme</w:t>
        </w:r>
        <w:r w:rsidR="007F6125">
          <w:rPr>
            <w:rFonts w:hint="eastAsia"/>
          </w:rPr>
          <w:t>中加以说明。</w:t>
        </w:r>
      </w:ins>
    </w:p>
    <w:p w:rsidR="007D4B7A" w:rsidRDefault="00EA2733" w:rsidP="007D4B7A">
      <w:pPr>
        <w:pStyle w:val="1"/>
        <w:numPr>
          <w:ilvl w:val="0"/>
          <w:numId w:val="2"/>
        </w:numPr>
      </w:pPr>
      <w:r>
        <w:rPr>
          <w:rFonts w:hint="eastAsia"/>
        </w:rPr>
        <w:t>调度规则</w:t>
      </w:r>
      <w:r w:rsidR="007D4B7A">
        <w:rPr>
          <w:rFonts w:hint="eastAsia"/>
        </w:rPr>
        <w:t>的</w:t>
      </w:r>
      <w:r w:rsidR="00D920E8">
        <w:rPr>
          <w:rFonts w:hint="eastAsia"/>
        </w:rPr>
        <w:t>修正及</w:t>
      </w:r>
      <w:r w:rsidR="007D4B7A">
        <w:rPr>
          <w:rFonts w:hint="eastAsia"/>
        </w:rPr>
        <w:t>说明</w:t>
      </w:r>
    </w:p>
    <w:p w:rsidR="003E09FE" w:rsidRDefault="003E09FE" w:rsidP="003E09FE">
      <w:pPr>
        <w:ind w:left="420"/>
      </w:pPr>
      <w:r>
        <w:t>继续使用第三次作业中类似的捎带策略</w:t>
      </w:r>
      <w:r>
        <w:rPr>
          <w:rFonts w:hint="eastAsia"/>
        </w:rPr>
        <w:t>，</w:t>
      </w:r>
      <w:r w:rsidRPr="000E615C">
        <w:rPr>
          <w:b/>
        </w:rPr>
        <w:t>但针对多线程作调整</w:t>
      </w:r>
      <w:r>
        <w:rPr>
          <w:rFonts w:hint="eastAsia"/>
        </w:rPr>
        <w:t>。</w:t>
      </w:r>
    </w:p>
    <w:p w:rsidR="00406865" w:rsidRPr="003E09FE" w:rsidRDefault="00406865" w:rsidP="003E09FE">
      <w:pPr>
        <w:ind w:left="420"/>
      </w:pPr>
    </w:p>
    <w:p w:rsidR="001E3B4C" w:rsidRPr="00EF5D17" w:rsidRDefault="005F2004" w:rsidP="001E3B4C">
      <w:pPr>
        <w:ind w:firstLineChars="202" w:firstLine="426"/>
        <w:rPr>
          <w:color w:val="FF0000"/>
        </w:rPr>
      </w:pPr>
      <w:r>
        <w:rPr>
          <w:rFonts w:hint="eastAsia"/>
          <w:b/>
          <w:color w:val="FF0000"/>
        </w:rPr>
        <w:t>A</w:t>
      </w:r>
      <w:r>
        <w:rPr>
          <w:rFonts w:hint="eastAsia"/>
          <w:b/>
          <w:color w:val="FF0000"/>
        </w:rPr>
        <w:t>级</w:t>
      </w:r>
      <w:ins w:id="35" w:author="Ji Wu" w:date="2016-03-31T08:39:00Z">
        <w:r w:rsidR="007F6125">
          <w:rPr>
            <w:rFonts w:hint="eastAsia"/>
            <w:b/>
            <w:color w:val="FF0000"/>
          </w:rPr>
          <w:t>功能：</w:t>
        </w:r>
      </w:ins>
      <w:r w:rsidR="007D1946" w:rsidRPr="00FF2791">
        <w:rPr>
          <w:rFonts w:hint="eastAsia"/>
          <w:b/>
          <w:color w:val="FF0000"/>
        </w:rPr>
        <w:t>新增</w:t>
      </w:r>
      <w:r w:rsidR="001E3B4C" w:rsidRPr="00FF2791">
        <w:rPr>
          <w:rFonts w:hint="eastAsia"/>
          <w:b/>
          <w:color w:val="FF0000"/>
        </w:rPr>
        <w:t>运动量均衡的捎带调度策略</w:t>
      </w:r>
      <w:r w:rsidR="001E3B4C">
        <w:rPr>
          <w:rFonts w:hint="eastAsia"/>
        </w:rPr>
        <w:t>：</w:t>
      </w:r>
      <w:r w:rsidR="001E3B4C" w:rsidRPr="00EF5D17">
        <w:rPr>
          <w:rFonts w:hint="eastAsia"/>
          <w:color w:val="FF0000"/>
        </w:rPr>
        <w:t>针对任何一个楼层请求，如果有多部电梯可以响应，优先选择进行捎带的电梯。</w:t>
      </w:r>
    </w:p>
    <w:p w:rsidR="001E3B4C" w:rsidRPr="00EF5D17" w:rsidRDefault="001E3B4C" w:rsidP="001E3B4C">
      <w:pPr>
        <w:ind w:firstLineChars="202" w:firstLine="424"/>
        <w:rPr>
          <w:color w:val="FF0000"/>
        </w:rPr>
      </w:pPr>
      <w:r w:rsidRPr="00EF5D17">
        <w:rPr>
          <w:rFonts w:hint="eastAsia"/>
          <w:color w:val="FF0000"/>
        </w:rPr>
        <w:t>如果有多部可以捎带，则选择运动量较小的电梯；如果没有可以捎带的电梯，则选择可以响应中的运动量较小的来响应。</w:t>
      </w:r>
    </w:p>
    <w:p w:rsidR="001E3B4C" w:rsidRDefault="001E3B4C" w:rsidP="001E3B4C">
      <w:pPr>
        <w:ind w:firstLineChars="202" w:firstLine="424"/>
        <w:rPr>
          <w:color w:val="FF0000"/>
        </w:rPr>
      </w:pPr>
      <w:r w:rsidRPr="00EF5D17">
        <w:rPr>
          <w:rFonts w:hint="eastAsia"/>
          <w:color w:val="FF0000"/>
        </w:rPr>
        <w:lastRenderedPageBreak/>
        <w:t>如果没有可以响应的电梯，则一直等待直至有电梯能够响应。</w:t>
      </w:r>
    </w:p>
    <w:p w:rsidR="000412D3" w:rsidRDefault="00DF161C" w:rsidP="001E3B4C">
      <w:pPr>
        <w:ind w:firstLineChars="202" w:firstLine="426"/>
        <w:rPr>
          <w:b/>
          <w:color w:val="FF0000"/>
        </w:rPr>
      </w:pPr>
      <w:r w:rsidRPr="00DF161C">
        <w:rPr>
          <w:b/>
          <w:color w:val="FF0000"/>
        </w:rPr>
        <w:t>B</w:t>
      </w:r>
      <w:r w:rsidRPr="00DF161C">
        <w:rPr>
          <w:b/>
          <w:color w:val="FF0000"/>
        </w:rPr>
        <w:t>级</w:t>
      </w:r>
      <w:ins w:id="36" w:author="Ji Wu" w:date="2016-03-31T08:39:00Z">
        <w:r w:rsidR="007F6125">
          <w:rPr>
            <w:rFonts w:hint="eastAsia"/>
            <w:b/>
            <w:color w:val="FF0000"/>
          </w:rPr>
          <w:t>功能：保持</w:t>
        </w:r>
      </w:ins>
      <w:r>
        <w:rPr>
          <w:b/>
          <w:color w:val="FF0000"/>
        </w:rPr>
        <w:t>不变</w:t>
      </w:r>
      <w:r w:rsidR="00797CCC">
        <w:rPr>
          <w:rFonts w:hint="eastAsia"/>
          <w:b/>
          <w:color w:val="FF0000"/>
        </w:rPr>
        <w:t>，</w:t>
      </w:r>
      <w:r w:rsidR="00797CCC">
        <w:rPr>
          <w:b/>
          <w:color w:val="FF0000"/>
        </w:rPr>
        <w:t>不处理运动量相关行为</w:t>
      </w:r>
      <w:ins w:id="37" w:author="Ji Wu" w:date="2016-03-31T08:40:00Z">
        <w:r w:rsidR="007F6125">
          <w:rPr>
            <w:rFonts w:hint="eastAsia"/>
            <w:b/>
            <w:color w:val="FF0000"/>
          </w:rPr>
          <w:t>。</w:t>
        </w:r>
      </w:ins>
    </w:p>
    <w:p w:rsidR="00DF161C" w:rsidRPr="00DF161C" w:rsidRDefault="00DF161C" w:rsidP="001E3B4C">
      <w:pPr>
        <w:ind w:firstLineChars="202" w:firstLine="426"/>
        <w:rPr>
          <w:b/>
          <w:color w:val="FF0000"/>
        </w:rPr>
      </w:pPr>
    </w:p>
    <w:p w:rsidR="001E3B4C" w:rsidRDefault="001E3B4C" w:rsidP="001E3B4C">
      <w:pPr>
        <w:ind w:firstLineChars="202" w:firstLine="424"/>
      </w:pPr>
      <w:r>
        <w:rPr>
          <w:rFonts w:hint="eastAsia"/>
        </w:rPr>
        <w:t>注意：</w:t>
      </w:r>
    </w:p>
    <w:p w:rsidR="001E3B4C" w:rsidRDefault="001E3B4C" w:rsidP="001E3B4C">
      <w:pPr>
        <w:ind w:firstLineChars="202" w:firstLine="424"/>
      </w:pPr>
      <w:r>
        <w:rPr>
          <w:rFonts w:hint="eastAsia"/>
        </w:rPr>
        <w:t>1.</w:t>
      </w:r>
      <w:r>
        <w:rPr>
          <w:rFonts w:hint="eastAsia"/>
        </w:rPr>
        <w:t>电梯根据调度器指令运行，消耗事件队列中的请求事件。</w:t>
      </w:r>
    </w:p>
    <w:p w:rsidR="001E3B4C" w:rsidRDefault="001E3B4C" w:rsidP="001E3B4C">
      <w:pPr>
        <w:ind w:firstLineChars="202" w:firstLine="424"/>
      </w:pPr>
      <w:r>
        <w:rPr>
          <w:rFonts w:hint="eastAsia"/>
        </w:rPr>
        <w:t>2.</w:t>
      </w:r>
      <w:r w:rsidR="007135EB">
        <w:rPr>
          <w:rFonts w:hint="eastAsia"/>
        </w:rPr>
        <w:t>关于捎带，在下文说明</w:t>
      </w:r>
      <w:r>
        <w:rPr>
          <w:rFonts w:hint="eastAsia"/>
        </w:rPr>
        <w:t>。</w:t>
      </w:r>
    </w:p>
    <w:p w:rsidR="001E3B4C" w:rsidRDefault="001E3B4C" w:rsidP="001E3B4C">
      <w:pPr>
        <w:ind w:firstLineChars="202" w:firstLine="424"/>
      </w:pPr>
      <w:r>
        <w:rPr>
          <w:rFonts w:hint="eastAsia"/>
        </w:rPr>
        <w:t>3.</w:t>
      </w:r>
      <w:ins w:id="38" w:author="Ji Wu" w:date="2016-03-31T08:41:00Z">
        <w:r w:rsidR="007F6125">
          <w:rPr>
            <w:rFonts w:hint="eastAsia"/>
          </w:rPr>
          <w:t>“</w:t>
        </w:r>
      </w:ins>
      <w:r>
        <w:rPr>
          <w:rFonts w:hint="eastAsia"/>
        </w:rPr>
        <w:t>运动量较小</w:t>
      </w:r>
      <w:ins w:id="39" w:author="Ji Wu" w:date="2016-03-31T08:41:00Z">
        <w:r w:rsidR="007F6125">
          <w:rPr>
            <w:rFonts w:hint="eastAsia"/>
          </w:rPr>
          <w:t>”中的运动量</w:t>
        </w:r>
      </w:ins>
      <w:del w:id="40" w:author="Ji Wu" w:date="2016-03-31T08:41:00Z">
        <w:r w:rsidDel="007F6125">
          <w:rPr>
            <w:rFonts w:hint="eastAsia"/>
          </w:rPr>
          <w:delText>，</w:delText>
        </w:r>
      </w:del>
      <w:r>
        <w:rPr>
          <w:rFonts w:hint="eastAsia"/>
        </w:rPr>
        <w:t>指</w:t>
      </w:r>
      <w:del w:id="41" w:author="Ji Wu" w:date="2016-03-31T08:41:00Z">
        <w:r w:rsidDel="007F6125">
          <w:rPr>
            <w:rFonts w:hint="eastAsia"/>
          </w:rPr>
          <w:delText>的是</w:delText>
        </w:r>
      </w:del>
      <w:r>
        <w:rPr>
          <w:rFonts w:hint="eastAsia"/>
        </w:rPr>
        <w:t>截至当前</w:t>
      </w:r>
      <w:ins w:id="42" w:author="Ji Wu" w:date="2016-03-31T08:41:00Z">
        <w:r w:rsidR="007F6125">
          <w:rPr>
            <w:rFonts w:hint="eastAsia"/>
          </w:rPr>
          <w:t>的</w:t>
        </w:r>
      </w:ins>
      <w:del w:id="43" w:author="Ji Wu" w:date="2016-03-31T08:41:00Z">
        <w:r w:rsidDel="007F6125">
          <w:rPr>
            <w:rFonts w:hint="eastAsia"/>
          </w:rPr>
          <w:delText>，使</w:delText>
        </w:r>
      </w:del>
      <w:r>
        <w:rPr>
          <w:rFonts w:hint="eastAsia"/>
        </w:rPr>
        <w:t>电梯</w:t>
      </w:r>
      <w:del w:id="44" w:author="Ji Wu" w:date="2016-03-31T08:41:00Z">
        <w:r w:rsidDel="007F6125">
          <w:rPr>
            <w:rFonts w:hint="eastAsia"/>
          </w:rPr>
          <w:delText>的</w:delText>
        </w:r>
      </w:del>
      <w:r>
        <w:rPr>
          <w:rFonts w:hint="eastAsia"/>
        </w:rPr>
        <w:t>累计运动量</w:t>
      </w:r>
      <w:del w:id="45" w:author="Ji Wu" w:date="2016-03-31T08:41:00Z">
        <w:r w:rsidDel="007F6125">
          <w:rPr>
            <w:rFonts w:hint="eastAsia"/>
          </w:rPr>
          <w:delText>最小的调度，不是最近调度</w:delText>
        </w:r>
      </w:del>
      <w:r>
        <w:rPr>
          <w:rFonts w:hint="eastAsia"/>
        </w:rPr>
        <w:t>。</w:t>
      </w:r>
    </w:p>
    <w:p w:rsidR="001E3B4C" w:rsidRDefault="001E3B4C" w:rsidP="001E3B4C">
      <w:pPr>
        <w:ind w:firstLineChars="202" w:firstLine="424"/>
      </w:pPr>
      <w:r>
        <w:rPr>
          <w:rFonts w:hint="eastAsia"/>
        </w:rPr>
        <w:t>4.</w:t>
      </w:r>
      <w:r w:rsidRPr="00F65950">
        <w:rPr>
          <w:rFonts w:hint="eastAsia"/>
          <w:b/>
          <w:color w:val="FF0000"/>
        </w:rPr>
        <w:t>电梯系统的时间控制从系统获得，电梯运行一层楼消耗</w:t>
      </w:r>
      <w:r w:rsidRPr="00F65950">
        <w:rPr>
          <w:rFonts w:hint="eastAsia"/>
          <w:b/>
          <w:color w:val="FF0000"/>
        </w:rPr>
        <w:t>3</w:t>
      </w:r>
      <w:r w:rsidRPr="00F65950">
        <w:rPr>
          <w:rFonts w:hint="eastAsia"/>
          <w:b/>
          <w:color w:val="FF0000"/>
        </w:rPr>
        <w:t>秒，开关门消耗</w:t>
      </w:r>
      <w:r w:rsidRPr="00F65950">
        <w:rPr>
          <w:rFonts w:hint="eastAsia"/>
          <w:b/>
          <w:color w:val="FF0000"/>
        </w:rPr>
        <w:t>6</w:t>
      </w:r>
      <w:r w:rsidRPr="00F65950">
        <w:rPr>
          <w:rFonts w:hint="eastAsia"/>
          <w:b/>
          <w:color w:val="FF0000"/>
        </w:rPr>
        <w:t>秒</w:t>
      </w:r>
      <w:r>
        <w:rPr>
          <w:rFonts w:hint="eastAsia"/>
        </w:rPr>
        <w:t>。</w:t>
      </w:r>
    </w:p>
    <w:p w:rsidR="001E3B4C" w:rsidRDefault="001E3B4C" w:rsidP="001E3B4C">
      <w:pPr>
        <w:ind w:firstLineChars="202" w:firstLine="424"/>
      </w:pPr>
    </w:p>
    <w:p w:rsidR="0076641A" w:rsidDel="00431BB4" w:rsidRDefault="0076641A" w:rsidP="001E3B4C">
      <w:pPr>
        <w:ind w:firstLineChars="202" w:firstLine="424"/>
        <w:rPr>
          <w:del w:id="46" w:author="Ji Wu" w:date="2016-03-31T08:44:00Z"/>
        </w:rPr>
      </w:pPr>
      <w:r w:rsidRPr="0076641A">
        <w:rPr>
          <w:rFonts w:hint="eastAsia"/>
        </w:rPr>
        <w:t>“</w:t>
      </w:r>
      <w:del w:id="47" w:author="Ji Wu" w:date="2016-03-31T08:42:00Z">
        <w:r w:rsidRPr="0076641A" w:rsidDel="00431BB4">
          <w:rPr>
            <w:rFonts w:hint="eastAsia"/>
          </w:rPr>
          <w:delText>顺路</w:delText>
        </w:r>
      </w:del>
      <w:r w:rsidRPr="0076641A">
        <w:rPr>
          <w:rFonts w:hint="eastAsia"/>
        </w:rPr>
        <w:t>捎带</w:t>
      </w:r>
      <w:ins w:id="48" w:author="Ji Wu" w:date="2016-03-31T08:43:00Z">
        <w:r w:rsidR="00431BB4">
          <w:rPr>
            <w:rFonts w:hint="eastAsia"/>
          </w:rPr>
          <w:t>调度</w:t>
        </w:r>
      </w:ins>
      <w:r w:rsidRPr="0076641A">
        <w:rPr>
          <w:rFonts w:hint="eastAsia"/>
        </w:rPr>
        <w:t>”，即</w:t>
      </w:r>
      <w:ins w:id="49" w:author="Ji Wu" w:date="2016-03-31T08:43:00Z">
        <w:r w:rsidR="00431BB4">
          <w:rPr>
            <w:rFonts w:hint="eastAsia"/>
          </w:rPr>
          <w:t>电梯在当前运动方向上尽可能捎带方向一致的请求，</w:t>
        </w:r>
      </w:ins>
      <w:ins w:id="50" w:author="Ji Wu" w:date="2016-03-31T08:44:00Z">
        <w:r w:rsidR="00431BB4">
          <w:rPr>
            <w:rFonts w:hint="eastAsia"/>
          </w:rPr>
          <w:t>以</w:t>
        </w:r>
      </w:ins>
      <w:ins w:id="51" w:author="Ji Wu" w:date="2016-03-31T08:43:00Z">
        <w:r w:rsidR="00431BB4">
          <w:rPr>
            <w:rFonts w:hint="eastAsia"/>
          </w:rPr>
          <w:t>节约整个电梯系统综合</w:t>
        </w:r>
      </w:ins>
      <w:ins w:id="52" w:author="Ji Wu" w:date="2016-03-31T08:44:00Z">
        <w:r w:rsidR="00431BB4">
          <w:rPr>
            <w:rFonts w:hint="eastAsia"/>
          </w:rPr>
          <w:t>运动量，达到节能、更好维护电梯系统寿命的目标</w:t>
        </w:r>
      </w:ins>
      <w:del w:id="53" w:author="Ji Wu" w:date="2016-03-31T08:43:00Z">
        <w:r w:rsidRPr="0076641A" w:rsidDel="00431BB4">
          <w:rPr>
            <w:rFonts w:hint="eastAsia"/>
          </w:rPr>
          <w:delText>主请求在向目标楼层运动的过程中，尽可能多地完成请求</w:delText>
        </w:r>
      </w:del>
      <w:r w:rsidRPr="0076641A">
        <w:rPr>
          <w:rFonts w:hint="eastAsia"/>
        </w:rPr>
        <w:t>。</w:t>
      </w:r>
      <w:ins w:id="54" w:author="Ji Wu" w:date="2016-03-31T08:49:00Z">
        <w:r w:rsidR="005416B8">
          <w:rPr>
            <w:rFonts w:hint="eastAsia"/>
          </w:rPr>
          <w:t>考虑到本次作业</w:t>
        </w:r>
      </w:ins>
      <w:ins w:id="55" w:author="Ji Wu" w:date="2016-03-31T08:50:00Z">
        <w:r w:rsidR="005416B8">
          <w:rPr>
            <w:rFonts w:hint="eastAsia"/>
          </w:rPr>
          <w:t>对</w:t>
        </w:r>
      </w:ins>
      <w:ins w:id="56" w:author="Ji Wu" w:date="2016-03-31T08:49:00Z">
        <w:r w:rsidR="005416B8">
          <w:rPr>
            <w:rFonts w:hint="eastAsia"/>
          </w:rPr>
          <w:t>电梯运行时间做了调整，有必要对</w:t>
        </w:r>
        <w:r w:rsidR="005416B8">
          <w:rPr>
            <w:rFonts w:hint="eastAsia"/>
          </w:rPr>
          <w:t>ALS</w:t>
        </w:r>
        <w:r w:rsidR="005416B8">
          <w:rPr>
            <w:rFonts w:hint="eastAsia"/>
          </w:rPr>
          <w:t>调度策略做补充说明</w:t>
        </w:r>
      </w:ins>
    </w:p>
    <w:p w:rsidR="008416FB" w:rsidRDefault="008416FB">
      <w:pPr>
        <w:ind w:firstLineChars="202" w:firstLine="424"/>
      </w:pPr>
      <w:del w:id="57" w:author="Ji Wu" w:date="2016-03-31T08:49:00Z">
        <w:r w:rsidDel="005416B8">
          <w:delText>以下附捎带的说明</w:delText>
        </w:r>
        <w:r w:rsidR="00F839D5" w:rsidDel="005416B8">
          <w:rPr>
            <w:rFonts w:hint="eastAsia"/>
          </w:rPr>
          <w:delText>，</w:delText>
        </w:r>
        <w:r w:rsidR="00F839D5" w:rsidDel="005416B8">
          <w:delText>基本同第三次作业的</w:delText>
        </w:r>
        <w:r w:rsidR="00F839D5" w:rsidDel="005416B8">
          <w:delText>ALS</w:delText>
        </w:r>
        <w:r w:rsidR="00F839D5" w:rsidDel="005416B8">
          <w:delText>调度</w:delText>
        </w:r>
        <w:r w:rsidDel="005416B8">
          <w:rPr>
            <w:rFonts w:hint="eastAsia"/>
          </w:rPr>
          <w:delText>，</w:delText>
        </w:r>
        <w:r w:rsidR="00E52207" w:rsidDel="005416B8">
          <w:rPr>
            <w:rFonts w:hint="eastAsia"/>
          </w:rPr>
          <w:delText>但</w:delText>
        </w:r>
        <w:r w:rsidRPr="0033554B" w:rsidDel="005416B8">
          <w:rPr>
            <w:b/>
          </w:rPr>
          <w:delText>其中</w:delText>
        </w:r>
        <w:r w:rsidRPr="0033554B" w:rsidDel="005416B8">
          <w:rPr>
            <w:b/>
          </w:rPr>
          <w:delText>e</w:delText>
        </w:r>
        <w:r w:rsidRPr="0033554B" w:rsidDel="005416B8">
          <w:rPr>
            <w:b/>
          </w:rPr>
          <w:delText>做了修正</w:delText>
        </w:r>
      </w:del>
      <w:ins w:id="58" w:author="Ji Wu" w:date="2016-03-31T08:44:00Z">
        <w:r w:rsidR="00431BB4">
          <w:rPr>
            <w:rFonts w:hint="eastAsia"/>
            <w:b/>
          </w:rPr>
          <w:t>。</w:t>
        </w:r>
      </w:ins>
    </w:p>
    <w:p w:rsidR="007D4B7A" w:rsidDel="005416B8" w:rsidRDefault="00C93883" w:rsidP="00C93883">
      <w:pPr>
        <w:ind w:firstLineChars="202" w:firstLine="424"/>
        <w:rPr>
          <w:del w:id="59" w:author="Ji Wu" w:date="2016-03-31T08:45:00Z"/>
        </w:rPr>
      </w:pPr>
      <w:del w:id="60" w:author="Ji Wu" w:date="2016-03-31T08:44:00Z">
        <w:r w:rsidDel="00431BB4">
          <w:rPr>
            <w:rFonts w:hint="eastAsia"/>
          </w:rPr>
          <w:delText>这里明确定义</w:delText>
        </w:r>
      </w:del>
      <w:del w:id="61" w:author="Ji Wu" w:date="2016-03-31T08:46:00Z">
        <w:r w:rsidR="002A3BBC" w:rsidDel="005416B8">
          <w:rPr>
            <w:rFonts w:hint="eastAsia"/>
          </w:rPr>
          <w:delText>电梯有三种运动状态：向上，</w:delText>
        </w:r>
        <w:r w:rsidR="007D4B7A" w:rsidDel="005416B8">
          <w:rPr>
            <w:rFonts w:hint="eastAsia"/>
          </w:rPr>
          <w:delText>向下</w:delText>
        </w:r>
        <w:r w:rsidR="002A3BBC" w:rsidDel="005416B8">
          <w:rPr>
            <w:rFonts w:hint="eastAsia"/>
          </w:rPr>
          <w:delText>和</w:delText>
        </w:r>
      </w:del>
      <w:del w:id="62" w:author="Ji Wu" w:date="2016-03-31T08:45:00Z">
        <w:r w:rsidR="002A3BBC" w:rsidDel="005416B8">
          <w:rPr>
            <w:rFonts w:hint="eastAsia"/>
          </w:rPr>
          <w:delText>静止</w:delText>
        </w:r>
      </w:del>
      <w:del w:id="63" w:author="Ji Wu" w:date="2016-03-31T08:46:00Z">
        <w:r w:rsidR="007D4B7A" w:rsidDel="005416B8">
          <w:rPr>
            <w:rFonts w:hint="eastAsia"/>
          </w:rPr>
          <w:delText>。</w:delText>
        </w:r>
      </w:del>
      <w:del w:id="64" w:author="Ji Wu" w:date="2016-03-31T08:45:00Z">
        <w:r w:rsidR="007D4B7A" w:rsidDel="005416B8">
          <w:rPr>
            <w:rFonts w:hint="eastAsia"/>
          </w:rPr>
          <w:delText>考虑电梯的实际运行，有以下要求</w:delText>
        </w:r>
        <w:r w:rsidDel="005416B8">
          <w:rPr>
            <w:rFonts w:hint="eastAsia"/>
          </w:rPr>
          <w:delText>。</w:delText>
        </w:r>
      </w:del>
    </w:p>
    <w:p w:rsidR="00C93883" w:rsidRDefault="002A3BBC">
      <w:pPr>
        <w:ind w:firstLineChars="202" w:firstLine="424"/>
        <w:rPr>
          <w:ins w:id="65" w:author="Weitao feng2" w:date="2016-03-31T11:42:00Z"/>
        </w:rPr>
      </w:pPr>
      <w:del w:id="66" w:author="Ji Wu" w:date="2016-03-31T08:45:00Z">
        <w:r w:rsidDel="005416B8">
          <w:rPr>
            <w:rFonts w:hint="eastAsia"/>
          </w:rPr>
          <w:delText>以下</w:delText>
        </w:r>
      </w:del>
      <w:r w:rsidR="00C93883" w:rsidRPr="00C93883">
        <w:rPr>
          <w:rFonts w:hint="eastAsia"/>
        </w:rPr>
        <w:t>设电梯当前状态为</w:t>
      </w:r>
      <w:r w:rsidR="00C93883" w:rsidRPr="00C93883">
        <w:rPr>
          <w:rFonts w:hint="eastAsia"/>
        </w:rPr>
        <w:t>e=(e_n,sta,n)</w:t>
      </w:r>
      <w:r w:rsidR="00C93883" w:rsidRPr="00C93883">
        <w:rPr>
          <w:rFonts w:hint="eastAsia"/>
        </w:rPr>
        <w:t>，即当前所处楼层为</w:t>
      </w:r>
      <w:r w:rsidR="00C93883" w:rsidRPr="00C93883">
        <w:rPr>
          <w:rFonts w:hint="eastAsia"/>
        </w:rPr>
        <w:t>e_n</w:t>
      </w:r>
      <w:r w:rsidR="00C93883" w:rsidRPr="00C93883">
        <w:rPr>
          <w:rFonts w:hint="eastAsia"/>
        </w:rPr>
        <w:t>，运动状态为</w:t>
      </w:r>
      <w:r w:rsidR="00C93883" w:rsidRPr="00C93883">
        <w:rPr>
          <w:rFonts w:hint="eastAsia"/>
        </w:rPr>
        <w:t>sta</w:t>
      </w:r>
      <w:r w:rsidR="00C93883" w:rsidRPr="00C93883">
        <w:rPr>
          <w:rFonts w:hint="eastAsia"/>
        </w:rPr>
        <w:t>，当前运动的目标为楼层</w:t>
      </w:r>
      <w:r w:rsidR="00C93883" w:rsidRPr="00C93883">
        <w:rPr>
          <w:rFonts w:hint="eastAsia"/>
        </w:rPr>
        <w:t>n</w:t>
      </w:r>
      <w:r w:rsidR="00C93883">
        <w:rPr>
          <w:rFonts w:hint="eastAsia"/>
        </w:rPr>
        <w:t>。</w:t>
      </w:r>
      <w:ins w:id="67" w:author="Ji Wu" w:date="2016-03-31T08:46:00Z">
        <w:r w:rsidR="005416B8">
          <w:rPr>
            <w:rFonts w:hint="eastAsia"/>
          </w:rPr>
          <w:t>电梯有三种运动状态：向上</w:t>
        </w:r>
        <w:r w:rsidR="005416B8">
          <w:rPr>
            <w:rFonts w:hint="eastAsia"/>
          </w:rPr>
          <w:t>(</w:t>
        </w:r>
        <w:r w:rsidR="005416B8">
          <w:t>UP</w:t>
        </w:r>
        <w:r w:rsidR="005416B8">
          <w:rPr>
            <w:rFonts w:hint="eastAsia"/>
          </w:rPr>
          <w:t>)</w:t>
        </w:r>
        <w:r w:rsidR="005416B8">
          <w:rPr>
            <w:rFonts w:hint="eastAsia"/>
          </w:rPr>
          <w:t>，向下</w:t>
        </w:r>
        <w:r w:rsidR="005416B8">
          <w:rPr>
            <w:rFonts w:hint="eastAsia"/>
          </w:rPr>
          <w:t>(</w:t>
        </w:r>
        <w:r w:rsidR="005416B8">
          <w:t>DOWN</w:t>
        </w:r>
        <w:r w:rsidR="005416B8">
          <w:rPr>
            <w:rFonts w:hint="eastAsia"/>
          </w:rPr>
          <w:t>)</w:t>
        </w:r>
        <w:r w:rsidR="005416B8">
          <w:rPr>
            <w:rFonts w:hint="eastAsia"/>
          </w:rPr>
          <w:t>和空闲</w:t>
        </w:r>
        <w:r w:rsidR="005416B8">
          <w:rPr>
            <w:rFonts w:hint="eastAsia"/>
          </w:rPr>
          <w:t>(</w:t>
        </w:r>
        <w:r w:rsidR="005416B8">
          <w:t>IDLE</w:t>
        </w:r>
        <w:r w:rsidR="005416B8">
          <w:rPr>
            <w:rFonts w:hint="eastAsia"/>
          </w:rPr>
          <w:t>)</w:t>
        </w:r>
        <w:r w:rsidR="005416B8">
          <w:rPr>
            <w:rFonts w:hint="eastAsia"/>
          </w:rPr>
          <w:t>。</w:t>
        </w:r>
      </w:ins>
    </w:p>
    <w:p w:rsidR="00A97912" w:rsidRDefault="00A97912">
      <w:pPr>
        <w:ind w:firstLineChars="202" w:firstLine="426"/>
        <w:rPr>
          <w:rFonts w:hint="eastAsia"/>
        </w:rPr>
      </w:pPr>
      <w:ins w:id="68" w:author="Weitao feng2" w:date="2016-03-31T11:42:00Z">
        <w:r w:rsidRPr="004B48E4">
          <w:rPr>
            <w:rFonts w:hint="eastAsia"/>
            <w:b/>
            <w:highlight w:val="yellow"/>
            <w:rPrChange w:id="69" w:author="Weitao feng2" w:date="2016-03-31T11:42:00Z">
              <w:rPr>
                <w:rFonts w:hint="eastAsia"/>
              </w:rPr>
            </w:rPrChange>
          </w:rPr>
          <w:t>A</w:t>
        </w:r>
        <w:r w:rsidRPr="004B48E4">
          <w:rPr>
            <w:rFonts w:hint="eastAsia"/>
            <w:b/>
            <w:highlight w:val="yellow"/>
            <w:rPrChange w:id="70" w:author="Weitao feng2" w:date="2016-03-31T11:42:00Z">
              <w:rPr>
                <w:rFonts w:hint="eastAsia"/>
              </w:rPr>
            </w:rPrChange>
          </w:rPr>
          <w:t>级扩展</w:t>
        </w:r>
        <w:r w:rsidRPr="004B48E4">
          <w:rPr>
            <w:rFonts w:hint="eastAsia"/>
            <w:highlight w:val="yellow"/>
            <w:rPrChange w:id="71" w:author="Weitao feng2" w:date="2016-03-31T11:42:00Z">
              <w:rPr>
                <w:rFonts w:hint="eastAsia"/>
              </w:rPr>
            </w:rPrChange>
          </w:rPr>
          <w:t>：捎带时关于电梯当前运动的目标楼层判定。如果运动方向为</w:t>
        </w:r>
        <w:r w:rsidRPr="004B48E4">
          <w:rPr>
            <w:rFonts w:hint="eastAsia"/>
            <w:highlight w:val="yellow"/>
            <w:rPrChange w:id="72" w:author="Weitao feng2" w:date="2016-03-31T11:42:00Z">
              <w:rPr>
                <w:rFonts w:hint="eastAsia"/>
              </w:rPr>
            </w:rPrChange>
          </w:rPr>
          <w:t>UP</w:t>
        </w:r>
        <w:r w:rsidRPr="004B48E4">
          <w:rPr>
            <w:rFonts w:hint="eastAsia"/>
            <w:highlight w:val="yellow"/>
            <w:rPrChange w:id="73" w:author="Weitao feng2" w:date="2016-03-31T11:42:00Z">
              <w:rPr>
                <w:rFonts w:hint="eastAsia"/>
              </w:rPr>
            </w:rPrChange>
          </w:rPr>
          <w:t>，则目标楼层为该电梯所有已分配的捎带请求中的最大楼层值；如果运动方向为</w:t>
        </w:r>
        <w:r w:rsidRPr="004B48E4">
          <w:rPr>
            <w:rFonts w:hint="eastAsia"/>
            <w:highlight w:val="yellow"/>
            <w:rPrChange w:id="74" w:author="Weitao feng2" w:date="2016-03-31T11:42:00Z">
              <w:rPr>
                <w:rFonts w:hint="eastAsia"/>
              </w:rPr>
            </w:rPrChange>
          </w:rPr>
          <w:t>DOWN</w:t>
        </w:r>
        <w:r w:rsidRPr="004B48E4">
          <w:rPr>
            <w:rFonts w:hint="eastAsia"/>
            <w:highlight w:val="yellow"/>
            <w:rPrChange w:id="75" w:author="Weitao feng2" w:date="2016-03-31T11:42:00Z">
              <w:rPr>
                <w:rFonts w:hint="eastAsia"/>
              </w:rPr>
            </w:rPrChange>
          </w:rPr>
          <w:t>，则目标楼层为该电梯所有已分配的捎带请求中的最小楼层值；</w:t>
        </w:r>
        <w:r w:rsidR="00C826D3" w:rsidRPr="001E3FF2">
          <w:rPr>
            <w:rFonts w:hint="eastAsia"/>
            <w:b/>
            <w:highlight w:val="yellow"/>
            <w:rPrChange w:id="76" w:author="Weitao feng2" w:date="2016-03-31T11:43:00Z">
              <w:rPr>
                <w:rFonts w:hint="eastAsia"/>
                <w:highlight w:val="yellow"/>
              </w:rPr>
            </w:rPrChange>
          </w:rPr>
          <w:t>B</w:t>
        </w:r>
        <w:r w:rsidR="00C826D3" w:rsidRPr="001E3FF2">
          <w:rPr>
            <w:rFonts w:hint="eastAsia"/>
            <w:b/>
            <w:highlight w:val="yellow"/>
            <w:rPrChange w:id="77" w:author="Weitao feng2" w:date="2016-03-31T11:43:00Z">
              <w:rPr>
                <w:rFonts w:hint="eastAsia"/>
                <w:highlight w:val="yellow"/>
              </w:rPr>
            </w:rPrChange>
          </w:rPr>
          <w:t>级这个扩展不作要求，因为单电梯结果没有影响</w:t>
        </w:r>
      </w:ins>
      <w:ins w:id="78" w:author="Weitao feng2" w:date="2016-03-31T11:43:00Z">
        <w:r w:rsidR="00C826D3" w:rsidRPr="001E3FF2">
          <w:rPr>
            <w:rFonts w:hint="eastAsia"/>
            <w:b/>
            <w:highlight w:val="yellow"/>
            <w:rPrChange w:id="79" w:author="Weitao feng2" w:date="2016-03-31T11:43:00Z">
              <w:rPr>
                <w:rFonts w:hint="eastAsia"/>
                <w:highlight w:val="yellow"/>
              </w:rPr>
            </w:rPrChange>
          </w:rPr>
          <w:t>。</w:t>
        </w:r>
      </w:ins>
    </w:p>
    <w:p w:rsidR="00C93883" w:rsidRDefault="005416B8" w:rsidP="00BC083E">
      <w:pPr>
        <w:pStyle w:val="a0"/>
        <w:numPr>
          <w:ilvl w:val="0"/>
          <w:numId w:val="5"/>
        </w:numPr>
        <w:ind w:firstLineChars="0"/>
        <w:jc w:val="left"/>
      </w:pPr>
      <w:ins w:id="80" w:author="Ji Wu" w:date="2016-03-31T08:50:00Z">
        <w:r>
          <w:rPr>
            <w:rFonts w:hint="eastAsia"/>
          </w:rPr>
          <w:t>开关门动作计入</w:t>
        </w:r>
      </w:ins>
      <w:r w:rsidR="00C93883">
        <w:rPr>
          <w:rFonts w:hint="eastAsia"/>
        </w:rPr>
        <w:t>电梯</w:t>
      </w:r>
      <w:ins w:id="81" w:author="Ji Wu" w:date="2016-03-31T08:50:00Z">
        <w:r>
          <w:rPr>
            <w:rFonts w:hint="eastAsia"/>
          </w:rPr>
          <w:t>对</w:t>
        </w:r>
      </w:ins>
      <w:del w:id="82" w:author="Ji Wu" w:date="2016-03-31T08:50:00Z">
        <w:r w:rsidR="00C93883" w:rsidDel="005416B8">
          <w:rPr>
            <w:rFonts w:hint="eastAsia"/>
          </w:rPr>
          <w:delText>完成</w:delText>
        </w:r>
      </w:del>
      <w:ins w:id="83" w:author="Ji Wu" w:date="2016-03-31T08:47:00Z">
        <w:r>
          <w:rPr>
            <w:rFonts w:hint="eastAsia"/>
          </w:rPr>
          <w:t>一个</w:t>
        </w:r>
      </w:ins>
      <w:del w:id="84" w:author="Ji Wu" w:date="2016-03-31T08:47:00Z">
        <w:r w:rsidR="00C93883" w:rsidDel="005416B8">
          <w:rPr>
            <w:rFonts w:hint="eastAsia"/>
          </w:rPr>
          <w:delText>主</w:delText>
        </w:r>
      </w:del>
      <w:r w:rsidR="00C93883">
        <w:rPr>
          <w:rFonts w:hint="eastAsia"/>
        </w:rPr>
        <w:t>请求</w:t>
      </w:r>
      <w:ins w:id="85" w:author="Ji Wu" w:date="2016-03-31T08:50:00Z">
        <w:r>
          <w:rPr>
            <w:rFonts w:hint="eastAsia"/>
          </w:rPr>
          <w:t>的</w:t>
        </w:r>
      </w:ins>
      <w:ins w:id="86" w:author="Ji Wu" w:date="2016-03-31T08:51:00Z">
        <w:r>
          <w:rPr>
            <w:rFonts w:hint="eastAsia"/>
          </w:rPr>
          <w:t>响应</w:t>
        </w:r>
      </w:ins>
      <w:ins w:id="87" w:author="Ji Wu" w:date="2016-03-31T08:47:00Z">
        <w:r>
          <w:rPr>
            <w:rFonts w:hint="eastAsia"/>
          </w:rPr>
          <w:t>过程</w:t>
        </w:r>
      </w:ins>
      <w:del w:id="88" w:author="Ji Wu" w:date="2016-03-31T08:47:00Z">
        <w:r w:rsidR="00C93883" w:rsidDel="005416B8">
          <w:rPr>
            <w:rFonts w:hint="eastAsia"/>
          </w:rPr>
          <w:delText>时</w:delText>
        </w:r>
      </w:del>
      <w:r w:rsidR="00C93883">
        <w:rPr>
          <w:rFonts w:hint="eastAsia"/>
        </w:rPr>
        <w:t>，</w:t>
      </w:r>
      <w:del w:id="89" w:author="Ji Wu" w:date="2016-03-31T08:48:00Z">
        <w:r w:rsidR="00C93883" w:rsidDel="005416B8">
          <w:rPr>
            <w:rFonts w:hint="eastAsia"/>
          </w:rPr>
          <w:delText>开关门动作</w:delText>
        </w:r>
      </w:del>
      <w:del w:id="90" w:author="Ji Wu" w:date="2016-03-31T08:51:00Z">
        <w:r w:rsidR="00C93883" w:rsidRPr="002A3BBC" w:rsidDel="005416B8">
          <w:rPr>
            <w:rFonts w:hint="eastAsia"/>
            <w:b/>
            <w:color w:val="FF0000"/>
          </w:rPr>
          <w:delText>不</w:delText>
        </w:r>
      </w:del>
      <w:del w:id="91" w:author="Ji Wu" w:date="2016-03-31T08:48:00Z">
        <w:r w:rsidR="00C93883" w:rsidRPr="002A3BBC" w:rsidDel="005416B8">
          <w:rPr>
            <w:rFonts w:hint="eastAsia"/>
            <w:b/>
            <w:color w:val="FF0000"/>
          </w:rPr>
          <w:delText>属于</w:delText>
        </w:r>
        <w:r w:rsidR="00C93883" w:rsidDel="005416B8">
          <w:rPr>
            <w:rFonts w:hint="eastAsia"/>
          </w:rPr>
          <w:delText>向目标楼层运动的过程</w:delText>
        </w:r>
      </w:del>
      <w:del w:id="92" w:author="Ji Wu" w:date="2016-03-31T08:51:00Z">
        <w:r w:rsidR="00C93883" w:rsidDel="005416B8">
          <w:rPr>
            <w:rFonts w:hint="eastAsia"/>
          </w:rPr>
          <w:delText>，</w:delText>
        </w:r>
      </w:del>
      <w:ins w:id="93" w:author="Ji Wu" w:date="2016-03-31T08:48:00Z">
        <w:r>
          <w:rPr>
            <w:rFonts w:hint="eastAsia"/>
          </w:rPr>
          <w:t>即电梯到达相应的目标楼层</w:t>
        </w:r>
      </w:ins>
      <w:ins w:id="94" w:author="Ji Wu" w:date="2016-03-31T08:51:00Z">
        <w:r>
          <w:rPr>
            <w:rFonts w:hint="eastAsia"/>
          </w:rPr>
          <w:t>且完成开关门</w:t>
        </w:r>
      </w:ins>
      <w:ins w:id="95" w:author="Ji Wu" w:date="2016-03-31T08:52:00Z">
        <w:r>
          <w:rPr>
            <w:rFonts w:hint="eastAsia"/>
          </w:rPr>
          <w:t>动作</w:t>
        </w:r>
      </w:ins>
      <w:ins w:id="96" w:author="Ji Wu" w:date="2016-03-31T08:51:00Z">
        <w:r>
          <w:rPr>
            <w:rFonts w:hint="eastAsia"/>
          </w:rPr>
          <w:t>后才认为</w:t>
        </w:r>
      </w:ins>
      <w:ins w:id="97" w:author="Ji Wu" w:date="2016-03-31T08:48:00Z">
        <w:r>
          <w:rPr>
            <w:rFonts w:hint="eastAsia"/>
          </w:rPr>
          <w:t>完成了</w:t>
        </w:r>
      </w:ins>
      <w:ins w:id="98" w:author="Ji Wu" w:date="2016-03-31T08:51:00Z">
        <w:r>
          <w:rPr>
            <w:rFonts w:hint="eastAsia"/>
          </w:rPr>
          <w:t>对相应</w:t>
        </w:r>
      </w:ins>
      <w:ins w:id="99" w:author="Ji Wu" w:date="2016-03-31T08:49:00Z">
        <w:r>
          <w:rPr>
            <w:rFonts w:hint="eastAsia"/>
          </w:rPr>
          <w:t>请求</w:t>
        </w:r>
      </w:ins>
      <w:ins w:id="100" w:author="Ji Wu" w:date="2016-03-31T08:51:00Z">
        <w:r>
          <w:rPr>
            <w:rFonts w:hint="eastAsia"/>
          </w:rPr>
          <w:t>的处理。</w:t>
        </w:r>
      </w:ins>
      <w:ins w:id="101" w:author="Ji Wu" w:date="2016-03-31T09:06:00Z">
        <w:r w:rsidR="0095620B">
          <w:rPr>
            <w:rFonts w:hint="eastAsia"/>
          </w:rPr>
          <w:t>开关门期间，虽然物理上电梯处于静止状态，为了简化逻辑，仍然认为电梯处于其到达当前楼层前的运动状态。</w:t>
        </w:r>
      </w:ins>
      <w:del w:id="102" w:author="Ji Wu" w:date="2016-03-31T09:07:00Z">
        <w:r w:rsidR="00C93883" w:rsidDel="0095620B">
          <w:rPr>
            <w:rFonts w:hint="eastAsia"/>
          </w:rPr>
          <w:delText>此时电梯</w:delText>
        </w:r>
        <w:r w:rsidR="00C93883" w:rsidRPr="00C93883" w:rsidDel="0095620B">
          <w:rPr>
            <w:rFonts w:hint="eastAsia"/>
          </w:rPr>
          <w:delText>已经结束运动，</w:delText>
        </w:r>
        <w:r w:rsidR="00C93883" w:rsidDel="0095620B">
          <w:rPr>
            <w:rFonts w:hint="eastAsia"/>
          </w:rPr>
          <w:delText>因此</w:delText>
        </w:r>
        <w:r w:rsidR="00C93883" w:rsidRPr="00C93883" w:rsidDel="0095620B">
          <w:rPr>
            <w:rFonts w:hint="eastAsia"/>
          </w:rPr>
          <w:delText>捎带请求的请求时间在主请求开关门前</w:delText>
        </w:r>
        <w:r w:rsidR="00C93883" w:rsidDel="0095620B">
          <w:rPr>
            <w:rFonts w:hint="eastAsia"/>
          </w:rPr>
          <w:delText>，</w:delText>
        </w:r>
        <w:r w:rsidR="00C93883" w:rsidRPr="002A3BBC" w:rsidDel="0095620B">
          <w:rPr>
            <w:rFonts w:hint="eastAsia"/>
            <w:b/>
            <w:color w:val="FF0000"/>
          </w:rPr>
          <w:delText>不大于</w:delText>
        </w:r>
        <w:r w:rsidR="00C93883" w:rsidDel="0095620B">
          <w:rPr>
            <w:rFonts w:hint="eastAsia"/>
          </w:rPr>
          <w:delText>到达目标楼层的时间</w:delText>
        </w:r>
        <w:r w:rsidR="00C93883" w:rsidRPr="00C93883" w:rsidDel="0095620B">
          <w:rPr>
            <w:rFonts w:hint="eastAsia"/>
          </w:rPr>
          <w:delText>。</w:delText>
        </w:r>
      </w:del>
    </w:p>
    <w:p w:rsidR="00C93883" w:rsidRDefault="00C93883" w:rsidP="00BC083E">
      <w:pPr>
        <w:pStyle w:val="a0"/>
        <w:numPr>
          <w:ilvl w:val="0"/>
          <w:numId w:val="5"/>
        </w:numPr>
        <w:ind w:firstLineChars="0"/>
        <w:jc w:val="left"/>
      </w:pPr>
      <w:r>
        <w:rPr>
          <w:rFonts w:hint="eastAsia"/>
        </w:rPr>
        <w:t>对于任意一个楼层请求</w:t>
      </w:r>
      <w:r>
        <w:rPr>
          <w:rFonts w:hint="eastAsia"/>
        </w:rPr>
        <w:t>r=(F</w:t>
      </w:r>
      <w:del w:id="103" w:author="Ji Wu" w:date="2016-03-31T08:53:00Z">
        <w:r w:rsidDel="005416B8">
          <w:rPr>
            <w:rFonts w:hint="eastAsia"/>
          </w:rPr>
          <w:delText>_</w:delText>
        </w:r>
      </w:del>
      <w:r>
        <w:rPr>
          <w:rFonts w:hint="eastAsia"/>
        </w:rPr>
        <w:t>R,n,dir,t)</w:t>
      </w:r>
      <w:r>
        <w:rPr>
          <w:rFonts w:hint="eastAsia"/>
        </w:rPr>
        <w:t>，如果是电梯当前运动状态为向上和向下</w:t>
      </w:r>
      <w:del w:id="104" w:author="Ji Wu" w:date="2016-03-31T08:53:00Z">
        <w:r w:rsidDel="005416B8">
          <w:rPr>
            <w:rFonts w:hint="eastAsia"/>
          </w:rPr>
          <w:delText>的顺路</w:delText>
        </w:r>
      </w:del>
      <w:ins w:id="105" w:author="Ji Wu" w:date="2016-03-31T08:53:00Z">
        <w:r w:rsidR="005416B8">
          <w:rPr>
            <w:rFonts w:hint="eastAsia"/>
          </w:rPr>
          <w:t>可稍带</w:t>
        </w:r>
      </w:ins>
      <w:r>
        <w:rPr>
          <w:rFonts w:hint="eastAsia"/>
        </w:rPr>
        <w:t>请求，则一定有</w:t>
      </w:r>
      <w:r>
        <w:rPr>
          <w:rFonts w:hint="eastAsia"/>
        </w:rPr>
        <w:t>(r.dir=e.sta)&amp;&amp;((r.dir=UP-&gt;(r.n&lt;=e.n)&amp;&amp;(r.n</w:t>
      </w:r>
      <w:r w:rsidRPr="002A3BBC">
        <w:rPr>
          <w:rFonts w:hint="eastAsia"/>
          <w:b/>
          <w:color w:val="FF0000"/>
        </w:rPr>
        <w:t>&gt;</w:t>
      </w:r>
      <w:r>
        <w:rPr>
          <w:rFonts w:hint="eastAsia"/>
        </w:rPr>
        <w:t>e.e_n))||(r.dir=DOWN-&gt;(r.n&gt;=e.n)&amp;&amp;(r.n</w:t>
      </w:r>
      <w:r w:rsidRPr="002A3BBC">
        <w:rPr>
          <w:rFonts w:hint="eastAsia"/>
          <w:b/>
          <w:color w:val="FF0000"/>
        </w:rPr>
        <w:t>&lt;</w:t>
      </w:r>
      <w:r>
        <w:rPr>
          <w:rFonts w:hint="eastAsia"/>
        </w:rPr>
        <w:t>e.e_n)))</w:t>
      </w:r>
      <w:ins w:id="106" w:author="Ji Wu" w:date="2016-03-31T08:59:00Z">
        <w:r w:rsidR="0095620B">
          <w:rPr>
            <w:rFonts w:hint="eastAsia"/>
          </w:rPr>
          <w:t>。</w:t>
        </w:r>
      </w:ins>
      <w:del w:id="107" w:author="Ji Wu" w:date="2016-03-31T08:59:00Z">
        <w:r w:rsidDel="0095620B">
          <w:delText>；</w:delText>
        </w:r>
        <w:r w:rsidDel="0095620B">
          <w:rPr>
            <w:rFonts w:hint="eastAsia"/>
          </w:rPr>
          <w:delText>如果是电梯当前运动状态为静止的顺路请求</w:delText>
        </w:r>
        <w:r w:rsidR="001358DB" w:rsidDel="0095620B">
          <w:rPr>
            <w:rFonts w:hint="eastAsia"/>
          </w:rPr>
          <w:delText>(</w:delText>
        </w:r>
        <w:r w:rsidR="00A728DD" w:rsidDel="0095620B">
          <w:rPr>
            <w:rFonts w:hint="eastAsia"/>
          </w:rPr>
          <w:delText>电梯处于开关门状态，没有速度</w:delText>
        </w:r>
        <w:r w:rsidR="001358DB" w:rsidDel="0095620B">
          <w:rPr>
            <w:rFonts w:hint="eastAsia"/>
          </w:rPr>
          <w:delText>)</w:delText>
        </w:r>
        <w:r w:rsidDel="0095620B">
          <w:rPr>
            <w:rFonts w:hint="eastAsia"/>
          </w:rPr>
          <w:delText>，则一定有</w:delText>
        </w:r>
        <w:r w:rsidDel="0095620B">
          <w:rPr>
            <w:rFonts w:hint="eastAsia"/>
          </w:rPr>
          <w:delText>(r.dir=e.sta)&amp;&amp;((r.dir=UP-&gt;(r.n&lt;=e.n)&amp;&amp;(r.n</w:delText>
        </w:r>
        <w:r w:rsidRPr="0092070F" w:rsidDel="0095620B">
          <w:rPr>
            <w:rFonts w:hint="eastAsia"/>
            <w:b/>
            <w:color w:val="FF0000"/>
          </w:rPr>
          <w:delText>&gt;=</w:delText>
        </w:r>
        <w:r w:rsidDel="0095620B">
          <w:rPr>
            <w:rFonts w:hint="eastAsia"/>
          </w:rPr>
          <w:delText>e.e_n))||(r.dir=DOWN-&gt;(r.n&gt;=e.n)&amp;&amp;(r.n</w:delText>
        </w:r>
        <w:r w:rsidRPr="0092070F" w:rsidDel="0095620B">
          <w:rPr>
            <w:rFonts w:hint="eastAsia"/>
            <w:b/>
            <w:color w:val="FF0000"/>
          </w:rPr>
          <w:delText>&lt;=</w:delText>
        </w:r>
        <w:r w:rsidDel="0095620B">
          <w:rPr>
            <w:rFonts w:hint="eastAsia"/>
          </w:rPr>
          <w:delText>e.e_n)))</w:delText>
        </w:r>
        <w:r w:rsidDel="0095620B">
          <w:rPr>
            <w:rFonts w:hint="eastAsia"/>
          </w:rPr>
          <w:delText>。</w:delText>
        </w:r>
      </w:del>
    </w:p>
    <w:p w:rsidR="00C93883" w:rsidRDefault="00C93883" w:rsidP="00BC083E">
      <w:pPr>
        <w:pStyle w:val="a0"/>
        <w:numPr>
          <w:ilvl w:val="0"/>
          <w:numId w:val="5"/>
        </w:numPr>
        <w:ind w:firstLineChars="0"/>
        <w:jc w:val="left"/>
      </w:pPr>
      <w:r>
        <w:rPr>
          <w:rFonts w:hint="eastAsia"/>
        </w:rPr>
        <w:t>对于任意一个电梯运载请求</w:t>
      </w:r>
      <w:r>
        <w:rPr>
          <w:rFonts w:hint="eastAsia"/>
        </w:rPr>
        <w:t>r=(E</w:t>
      </w:r>
      <w:del w:id="108" w:author="Ji Wu" w:date="2016-03-31T09:00:00Z">
        <w:r w:rsidDel="0095620B">
          <w:rPr>
            <w:rFonts w:hint="eastAsia"/>
          </w:rPr>
          <w:delText>_</w:delText>
        </w:r>
      </w:del>
      <w:r>
        <w:rPr>
          <w:rFonts w:hint="eastAsia"/>
        </w:rPr>
        <w:t>R,n,t)</w:t>
      </w:r>
      <w:r>
        <w:rPr>
          <w:rFonts w:hint="eastAsia"/>
        </w:rPr>
        <w:t>，调度算法要确保电梯在当前运动方向上完成所有能完成的电梯内请求。如果是电梯当前运动状态为向上和向下的顺路请求，则一定有</w:t>
      </w:r>
      <w:r>
        <w:t xml:space="preserve">(e.sta=UP-&gt;(r.n </w:t>
      </w:r>
      <w:r w:rsidRPr="002A3BBC">
        <w:rPr>
          <w:b/>
          <w:color w:val="FF0000"/>
        </w:rPr>
        <w:t>&gt;</w:t>
      </w:r>
      <w:r w:rsidRPr="002A3BBC">
        <w:rPr>
          <w:b/>
        </w:rPr>
        <w:t xml:space="preserve"> </w:t>
      </w:r>
      <w:r>
        <w:t>e.e_n))||(e.sta=DOWN-&gt;(r.n</w:t>
      </w:r>
      <w:r w:rsidRPr="002A3BBC">
        <w:rPr>
          <w:b/>
          <w:color w:val="FF0000"/>
        </w:rPr>
        <w:t>&lt;</w:t>
      </w:r>
      <w:r>
        <w:t>e.e_n))</w:t>
      </w:r>
      <w:ins w:id="109" w:author="Ji Wu" w:date="2016-03-31T09:00:00Z">
        <w:r w:rsidR="0095620B">
          <w:rPr>
            <w:rFonts w:hint="eastAsia"/>
          </w:rPr>
          <w:t>。</w:t>
        </w:r>
      </w:ins>
      <w:del w:id="110" w:author="Ji Wu" w:date="2016-03-31T09:00:00Z">
        <w:r w:rsidDel="0095620B">
          <w:delText>；</w:delText>
        </w:r>
        <w:r w:rsidDel="0095620B">
          <w:rPr>
            <w:rFonts w:hint="eastAsia"/>
          </w:rPr>
          <w:delText>如果是电梯当前运动状态为静止的顺路请求，则一定有</w:delText>
        </w:r>
        <w:r w:rsidDel="0095620B">
          <w:delText>(e.sta=UP-&gt;(r.n</w:delText>
        </w:r>
        <w:r w:rsidRPr="002A3BBC" w:rsidDel="0095620B">
          <w:rPr>
            <w:b/>
            <w:color w:val="FF0000"/>
          </w:rPr>
          <w:delText>&gt;=</w:delText>
        </w:r>
        <w:r w:rsidDel="0095620B">
          <w:delText>e.e_n))||(e.sta=DOWN-&gt;(r.n</w:delText>
        </w:r>
        <w:r w:rsidRPr="002A3BBC" w:rsidDel="0095620B">
          <w:rPr>
            <w:b/>
            <w:color w:val="FF0000"/>
          </w:rPr>
          <w:delText>&lt;=</w:delText>
        </w:r>
        <w:r w:rsidDel="0095620B">
          <w:delText>e.e_n))</w:delText>
        </w:r>
        <w:r w:rsidDel="0095620B">
          <w:delText>。</w:delText>
        </w:r>
      </w:del>
    </w:p>
    <w:p w:rsidR="00C93883" w:rsidRDefault="0095620B" w:rsidP="00BC083E">
      <w:pPr>
        <w:pStyle w:val="a0"/>
        <w:numPr>
          <w:ilvl w:val="0"/>
          <w:numId w:val="5"/>
        </w:numPr>
        <w:ind w:firstLineChars="0"/>
        <w:jc w:val="left"/>
      </w:pPr>
      <w:ins w:id="111" w:author="Ji Wu" w:date="2016-03-31T09:02:00Z">
        <w:r>
          <w:rPr>
            <w:rFonts w:hint="eastAsia"/>
          </w:rPr>
          <w:t>为了降低逻辑复杂度，电梯在任意一个楼层停靠以完成某个</w:t>
        </w:r>
      </w:ins>
      <w:ins w:id="112" w:author="Ji Wu" w:date="2016-03-31T09:04:00Z">
        <w:r>
          <w:rPr>
            <w:rFonts w:hint="eastAsia"/>
          </w:rPr>
          <w:t>或某些</w:t>
        </w:r>
      </w:ins>
      <w:ins w:id="113" w:author="Ji Wu" w:date="2016-03-31T09:02:00Z">
        <w:r>
          <w:rPr>
            <w:rFonts w:hint="eastAsia"/>
          </w:rPr>
          <w:t>请求时，只会有一次开关门动作，而不论这次停靠是不是同时能完成多个请求（</w:t>
        </w:r>
      </w:ins>
      <w:ins w:id="114" w:author="Ji Wu" w:date="2016-03-31T09:03:00Z">
        <w:r>
          <w:rPr>
            <w:rFonts w:hint="eastAsia"/>
          </w:rPr>
          <w:t>如电梯在</w:t>
        </w:r>
        <w:r>
          <w:rPr>
            <w:rFonts w:hint="eastAsia"/>
          </w:rPr>
          <w:t>1</w:t>
        </w:r>
        <w:r>
          <w:rPr>
            <w:rFonts w:hint="eastAsia"/>
          </w:rPr>
          <w:t>层处于</w:t>
        </w:r>
        <w:r>
          <w:rPr>
            <w:rFonts w:hint="eastAsia"/>
          </w:rPr>
          <w:t>UP</w:t>
        </w:r>
        <w:r>
          <w:rPr>
            <w:rFonts w:hint="eastAsia"/>
          </w:rPr>
          <w:t>运动状态，有个内部请求到达</w:t>
        </w:r>
        <w:r>
          <w:rPr>
            <w:rFonts w:hint="eastAsia"/>
          </w:rPr>
          <w:t>3</w:t>
        </w:r>
        <w:r>
          <w:rPr>
            <w:rFonts w:hint="eastAsia"/>
          </w:rPr>
          <w:t>层，同时</w:t>
        </w:r>
        <w:r>
          <w:rPr>
            <w:rFonts w:hint="eastAsia"/>
          </w:rPr>
          <w:t>3</w:t>
        </w:r>
        <w:r>
          <w:rPr>
            <w:rFonts w:hint="eastAsia"/>
          </w:rPr>
          <w:t>层有个</w:t>
        </w:r>
        <w:r>
          <w:rPr>
            <w:rFonts w:hint="eastAsia"/>
          </w:rPr>
          <w:t>UP</w:t>
        </w:r>
        <w:r>
          <w:rPr>
            <w:rFonts w:hint="eastAsia"/>
          </w:rPr>
          <w:t>请求。当到达</w:t>
        </w:r>
      </w:ins>
      <w:ins w:id="115" w:author="Ji Wu" w:date="2016-03-31T09:04:00Z">
        <w:r>
          <w:rPr>
            <w:rFonts w:hint="eastAsia"/>
          </w:rPr>
          <w:t>三层时，这两个请求会同时得到满足，但是只会有一个开关门动作</w:t>
        </w:r>
      </w:ins>
      <w:ins w:id="116" w:author="Ji Wu" w:date="2016-03-31T09:02:00Z">
        <w:r>
          <w:rPr>
            <w:rFonts w:hint="eastAsia"/>
          </w:rPr>
          <w:t>）</w:t>
        </w:r>
      </w:ins>
      <w:del w:id="117" w:author="Ji Wu" w:date="2016-03-31T09:04:00Z">
        <w:r w:rsidR="00C93883" w:rsidDel="0095620B">
          <w:rPr>
            <w:rFonts w:hint="eastAsia"/>
          </w:rPr>
          <w:delText>由于电梯不是傻瓜调度，</w:delText>
        </w:r>
        <w:r w:rsidR="00C93883" w:rsidRPr="002A3BBC" w:rsidDel="0095620B">
          <w:rPr>
            <w:rFonts w:hint="eastAsia"/>
            <w:b/>
            <w:color w:val="FF0000"/>
          </w:rPr>
          <w:delText>一次</w:delText>
        </w:r>
        <w:r w:rsidR="00C93883" w:rsidDel="0095620B">
          <w:rPr>
            <w:rFonts w:hint="eastAsia"/>
          </w:rPr>
          <w:delText>开关门应该</w:delText>
        </w:r>
        <w:r w:rsidR="00C93883" w:rsidRPr="002A3BBC" w:rsidDel="0095620B">
          <w:rPr>
            <w:rFonts w:hint="eastAsia"/>
            <w:b/>
            <w:color w:val="FF0000"/>
          </w:rPr>
          <w:delText>满足所有</w:delText>
        </w:r>
        <w:r w:rsidR="00C93883" w:rsidDel="0095620B">
          <w:rPr>
            <w:rFonts w:hint="eastAsia"/>
          </w:rPr>
          <w:delText>“在开关门前接收并到达目标楼层”的请求</w:delText>
        </w:r>
      </w:del>
      <w:r w:rsidR="00C93883">
        <w:rPr>
          <w:rFonts w:hint="eastAsia"/>
        </w:rPr>
        <w:t>。</w:t>
      </w:r>
    </w:p>
    <w:p w:rsidR="00C93883" w:rsidRDefault="002D4278" w:rsidP="00BC083E">
      <w:pPr>
        <w:pStyle w:val="a0"/>
        <w:numPr>
          <w:ilvl w:val="0"/>
          <w:numId w:val="5"/>
        </w:numPr>
        <w:ind w:firstLineChars="0"/>
        <w:jc w:val="left"/>
      </w:pPr>
      <w:del w:id="118" w:author="Ji Wu" w:date="2016-03-31T09:08:00Z">
        <w:r w:rsidDel="00A75296">
          <w:rPr>
            <w:rFonts w:hint="eastAsia"/>
          </w:rPr>
          <w:delText>若当前没有请求，</w:delText>
        </w:r>
      </w:del>
      <w:ins w:id="119" w:author="Ji Wu" w:date="2016-03-31T09:11:00Z">
        <w:r w:rsidR="000C425D">
          <w:rPr>
            <w:rFonts w:hint="eastAsia"/>
          </w:rPr>
          <w:t>在</w:t>
        </w:r>
      </w:ins>
      <w:r>
        <w:rPr>
          <w:rFonts w:hint="eastAsia"/>
        </w:rPr>
        <w:t>电梯</w:t>
      </w:r>
      <w:ins w:id="120" w:author="Ji Wu" w:date="2016-03-31T09:08:00Z">
        <w:r w:rsidR="00A75296">
          <w:rPr>
            <w:rFonts w:hint="eastAsia"/>
          </w:rPr>
          <w:t>处于</w:t>
        </w:r>
      </w:ins>
      <w:r>
        <w:rPr>
          <w:rFonts w:hint="eastAsia"/>
        </w:rPr>
        <w:t>空闲</w:t>
      </w:r>
      <w:ins w:id="121" w:author="Ji Wu" w:date="2016-03-31T09:08:00Z">
        <w:r w:rsidR="00A75296">
          <w:rPr>
            <w:rFonts w:hint="eastAsia"/>
          </w:rPr>
          <w:t>状态</w:t>
        </w:r>
      </w:ins>
      <w:ins w:id="122" w:author="Ji Wu" w:date="2016-03-31T09:11:00Z">
        <w:r w:rsidR="000C425D">
          <w:rPr>
            <w:rFonts w:hint="eastAsia"/>
          </w:rPr>
          <w:t>时</w:t>
        </w:r>
      </w:ins>
      <w:ins w:id="123" w:author="Ji Wu" w:date="2016-03-31T09:08:00Z">
        <w:r w:rsidR="00A75296">
          <w:rPr>
            <w:rFonts w:hint="eastAsia"/>
          </w:rPr>
          <w:t>（即没有被</w:t>
        </w:r>
      </w:ins>
      <w:ins w:id="124" w:author="Ji Wu" w:date="2016-03-31T09:09:00Z">
        <w:r w:rsidR="00A75296">
          <w:rPr>
            <w:rFonts w:hint="eastAsia"/>
          </w:rPr>
          <w:t>调度</w:t>
        </w:r>
      </w:ins>
      <w:ins w:id="125" w:author="Ji Wu" w:date="2016-03-31T09:08:00Z">
        <w:r w:rsidR="00A75296">
          <w:rPr>
            <w:rFonts w:hint="eastAsia"/>
          </w:rPr>
          <w:t>）</w:t>
        </w:r>
      </w:ins>
      <w:r>
        <w:rPr>
          <w:rFonts w:hint="eastAsia"/>
        </w:rPr>
        <w:t>，</w:t>
      </w:r>
      <w:ins w:id="126" w:author="Ji Wu" w:date="2016-03-31T09:09:00Z">
        <w:r w:rsidR="00A75296">
          <w:rPr>
            <w:rFonts w:hint="eastAsia"/>
          </w:rPr>
          <w:t>一旦调度模块新分配一个请求，则电梯立刻根据当前所处楼层和请求相关属性改变</w:t>
        </w:r>
      </w:ins>
      <w:ins w:id="127" w:author="Ji Wu" w:date="2016-03-31T09:10:00Z">
        <w:r w:rsidR="00A75296">
          <w:rPr>
            <w:rFonts w:hint="eastAsia"/>
          </w:rPr>
          <w:t>运动状态。注意上述捎带强调的是电梯已经处于</w:t>
        </w:r>
        <w:r w:rsidR="00A75296">
          <w:rPr>
            <w:rFonts w:hint="eastAsia"/>
          </w:rPr>
          <w:t>UP</w:t>
        </w:r>
        <w:r w:rsidR="00A75296">
          <w:rPr>
            <w:rFonts w:hint="eastAsia"/>
          </w:rPr>
          <w:t>或者</w:t>
        </w:r>
        <w:r w:rsidR="00A75296">
          <w:rPr>
            <w:rFonts w:hint="eastAsia"/>
          </w:rPr>
          <w:t>DOWN</w:t>
        </w:r>
        <w:r w:rsidR="00A75296">
          <w:rPr>
            <w:rFonts w:hint="eastAsia"/>
          </w:rPr>
          <w:t>运动状态下如何响应其他请求。</w:t>
        </w:r>
      </w:ins>
      <w:del w:id="128" w:author="Ji Wu" w:date="2016-03-31T09:10:00Z">
        <w:r w:rsidRPr="00C82178" w:rsidDel="00A75296">
          <w:rPr>
            <w:rFonts w:hint="eastAsia"/>
            <w:color w:val="FF0000"/>
          </w:rPr>
          <w:delText>按照时间顺序下一个未被接受的请求成为主请求</w:delText>
        </w:r>
        <w:r w:rsidDel="00A75296">
          <w:rPr>
            <w:rFonts w:hint="eastAsia"/>
          </w:rPr>
          <w:delText>，这里被接受指的是成为主请求或者被捎带</w:delText>
        </w:r>
        <w:r w:rsidDel="00A75296">
          <w:rPr>
            <w:rFonts w:hint="eastAsia"/>
          </w:rPr>
          <w:delText xml:space="preserve">; </w:delText>
        </w:r>
        <w:r w:rsidDel="00A75296">
          <w:rPr>
            <w:rFonts w:hint="eastAsia"/>
          </w:rPr>
          <w:delText>若当前存在若干请求，即一个主请求和若干捎带请求，</w:delText>
        </w:r>
        <w:r w:rsidRPr="00C82178" w:rsidDel="00A75296">
          <w:rPr>
            <w:rFonts w:hint="eastAsia"/>
            <w:color w:val="FF0000"/>
          </w:rPr>
          <w:delText>对于一个新确立的捎带请求，若在行进方向上新的请求比主请求远，则变更主请求为这个新的请求，原来的主请求变为捎带请求，其他不变</w:delText>
        </w:r>
        <w:r w:rsidDel="00A75296">
          <w:rPr>
            <w:rFonts w:hint="eastAsia"/>
          </w:rPr>
          <w:delText xml:space="preserve">. </w:delText>
        </w:r>
        <w:r w:rsidDel="00A75296">
          <w:rPr>
            <w:rFonts w:hint="eastAsia"/>
          </w:rPr>
          <w:delText>即，主请求为所有已接受请求中最后完成的一个</w:delText>
        </w:r>
      </w:del>
    </w:p>
    <w:p w:rsidR="00CF7A91" w:rsidRDefault="00CF7A91" w:rsidP="00CF7A91"/>
    <w:p w:rsidR="00CF7A91" w:rsidRDefault="00CF7A91" w:rsidP="00CF7A91">
      <w:r>
        <w:rPr>
          <w:rFonts w:hint="eastAsia"/>
        </w:rPr>
        <w:t>（根据</w:t>
      </w:r>
      <w:r>
        <w:rPr>
          <w:rFonts w:hint="eastAsia"/>
        </w:rPr>
        <w:t>ALS</w:t>
      </w:r>
      <w:r>
        <w:rPr>
          <w:rFonts w:hint="eastAsia"/>
        </w:rPr>
        <w:t>实验中，大家还是比较模糊的概念，再次强调几点）</w:t>
      </w:r>
    </w:p>
    <w:p w:rsidR="00CF7A91" w:rsidDel="00BE03B0" w:rsidRDefault="00CF7A91" w:rsidP="00CF7A91">
      <w:pPr>
        <w:rPr>
          <w:del w:id="129" w:author="Ji Wu" w:date="2016-03-31T09:13:00Z"/>
        </w:rPr>
      </w:pPr>
      <w:del w:id="130" w:author="Ji Wu" w:date="2016-03-31T09:13:00Z">
        <w:r w:rsidDel="00BE03B0">
          <w:rPr>
            <w:rFonts w:hint="eastAsia"/>
          </w:rPr>
          <w:delText>注意：</w:delText>
        </w:r>
      </w:del>
    </w:p>
    <w:p w:rsidR="00CF7A91" w:rsidDel="00BE03B0" w:rsidRDefault="00CF7A91" w:rsidP="00CF7A91">
      <w:pPr>
        <w:rPr>
          <w:del w:id="131" w:author="Ji Wu" w:date="2016-03-31T09:13:00Z"/>
        </w:rPr>
      </w:pPr>
      <w:del w:id="132" w:author="Ji Wu" w:date="2016-03-31T09:13:00Z">
        <w:r w:rsidDel="00BE03B0">
          <w:rPr>
            <w:rFonts w:hint="eastAsia"/>
          </w:rPr>
          <w:delText>1.</w:delText>
        </w:r>
        <w:r w:rsidDel="00BE03B0">
          <w:rPr>
            <w:rFonts w:hint="eastAsia"/>
          </w:rPr>
          <w:delText>电梯完成一个主请求有</w:delText>
        </w:r>
        <w:r w:rsidDel="00BE03B0">
          <w:rPr>
            <w:rFonts w:hint="eastAsia"/>
          </w:rPr>
          <w:delText>3</w:delText>
        </w:r>
        <w:r w:rsidDel="00BE03B0">
          <w:rPr>
            <w:rFonts w:hint="eastAsia"/>
          </w:rPr>
          <w:delText>种运动，向上、静止、向下。当电梯通过静止的方式完成主请求时，不捎带任何请求。</w:delText>
        </w:r>
      </w:del>
    </w:p>
    <w:p w:rsidR="00CF7A91" w:rsidDel="00BE03B0" w:rsidRDefault="00CF7A91" w:rsidP="00CF7A91">
      <w:pPr>
        <w:rPr>
          <w:del w:id="133" w:author="Ji Wu" w:date="2016-03-31T09:13:00Z"/>
        </w:rPr>
      </w:pPr>
      <w:del w:id="134" w:author="Ji Wu" w:date="2016-03-31T09:13:00Z">
        <w:r w:rsidDel="00BE03B0">
          <w:rPr>
            <w:rFonts w:hint="eastAsia"/>
          </w:rPr>
          <w:delText>2.</w:delText>
        </w:r>
        <w:r w:rsidDel="00BE03B0">
          <w:rPr>
            <w:rFonts w:hint="eastAsia"/>
          </w:rPr>
          <w:delText>当且仅当，一条请求满足捎带条件，并且请求时间不大于电梯到达对应楼层时间，不包括电梯开关门时间。这次的任务，只需对当前运行中的主请求做判断即可。</w:delText>
        </w:r>
      </w:del>
    </w:p>
    <w:p w:rsidR="00CF7A91" w:rsidDel="00BE03B0" w:rsidRDefault="00CF7A91" w:rsidP="00CF7A91">
      <w:pPr>
        <w:rPr>
          <w:del w:id="135" w:author="Ji Wu" w:date="2016-03-31T09:13:00Z"/>
        </w:rPr>
      </w:pPr>
      <w:del w:id="136" w:author="Ji Wu" w:date="2016-03-31T09:13:00Z">
        <w:r w:rsidDel="00BE03B0">
          <w:rPr>
            <w:rFonts w:hint="eastAsia"/>
          </w:rPr>
          <w:delText>3.</w:delText>
        </w:r>
        <w:r w:rsidDel="00BE03B0">
          <w:rPr>
            <w:rFonts w:hint="eastAsia"/>
          </w:rPr>
          <w:delText>一次开门，电梯要处理所有能够处理的请求，这里的请求指的是电梯当前的主请求，以及电梯所有已经捎带但并未完成的请求。即请求中完全重复的任务在一次开关门中全部完成。输出完成的请求时，若是重复的请求，可以仅输出最早的一个，具体设计者自述。</w:delText>
        </w:r>
      </w:del>
    </w:p>
    <w:p w:rsidR="00CF7A91" w:rsidDel="00BE03B0" w:rsidRDefault="00CF7A91" w:rsidP="00CF7A91">
      <w:pPr>
        <w:rPr>
          <w:del w:id="137" w:author="Ji Wu" w:date="2016-03-31T09:13:00Z"/>
        </w:rPr>
      </w:pPr>
      <w:del w:id="138" w:author="Ji Wu" w:date="2016-03-31T09:13:00Z">
        <w:r w:rsidDel="00BE03B0">
          <w:rPr>
            <w:rFonts w:hint="eastAsia"/>
          </w:rPr>
          <w:delText>4.</w:delText>
        </w:r>
        <w:r w:rsidDel="00BE03B0">
          <w:rPr>
            <w:rFonts w:hint="eastAsia"/>
          </w:rPr>
          <w:delText>还是希望大家再次理解一下</w:delText>
        </w:r>
        <w:r w:rsidDel="00BE03B0">
          <w:rPr>
            <w:rFonts w:hint="eastAsia"/>
          </w:rPr>
          <w:delText>ALS</w:delText>
        </w:r>
        <w:r w:rsidDel="00BE03B0">
          <w:rPr>
            <w:rFonts w:hint="eastAsia"/>
          </w:rPr>
          <w:delText>调度，不要违反</w:delText>
        </w:r>
        <w:r w:rsidDel="00BE03B0">
          <w:rPr>
            <w:rFonts w:hint="eastAsia"/>
          </w:rPr>
          <w:delText>ALS</w:delText>
        </w:r>
        <w:r w:rsidDel="00BE03B0">
          <w:rPr>
            <w:rFonts w:hint="eastAsia"/>
          </w:rPr>
          <w:delText>调度的基本原则。</w:delText>
        </w:r>
      </w:del>
    </w:p>
    <w:p w:rsidR="00CF7A91" w:rsidDel="00BE03B0" w:rsidRDefault="00CF7A91" w:rsidP="00CF7A91">
      <w:pPr>
        <w:rPr>
          <w:del w:id="139" w:author="Ji Wu" w:date="2016-03-31T09:13:00Z"/>
        </w:rPr>
      </w:pPr>
    </w:p>
    <w:p w:rsidR="00CF7A91" w:rsidRDefault="00CF7A91" w:rsidP="00CF7A91">
      <w:r>
        <w:rPr>
          <w:rFonts w:hint="eastAsia"/>
        </w:rPr>
        <w:t>强调：</w:t>
      </w:r>
    </w:p>
    <w:p w:rsidR="00CF7A91" w:rsidRDefault="00CF7A91" w:rsidP="00CF7A91">
      <w:r>
        <w:rPr>
          <w:rFonts w:hint="eastAsia"/>
        </w:rPr>
        <w:t>1.</w:t>
      </w:r>
      <w:r>
        <w:rPr>
          <w:rFonts w:hint="eastAsia"/>
        </w:rPr>
        <w:t>再次强调：对于基本的要求，大家要设计并实现，不要忽略。</w:t>
      </w:r>
    </w:p>
    <w:p w:rsidR="00CF7A91" w:rsidRPr="00C93883" w:rsidRDefault="00CF7A91" w:rsidP="00CF7A91">
      <w:r>
        <w:rPr>
          <w:rFonts w:hint="eastAsia"/>
        </w:rPr>
        <w:t>2.</w:t>
      </w:r>
      <w:r>
        <w:rPr>
          <w:rFonts w:hint="eastAsia"/>
        </w:rPr>
        <w:t>关于多线程的设计，大家请多多到课程网站上进行讨论。</w:t>
      </w:r>
    </w:p>
    <w:sectPr w:rsidR="00CF7A91" w:rsidRPr="00C938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855" w:rsidRDefault="002C5855" w:rsidP="00DA7ADE">
      <w:r>
        <w:separator/>
      </w:r>
    </w:p>
  </w:endnote>
  <w:endnote w:type="continuationSeparator" w:id="0">
    <w:p w:rsidR="002C5855" w:rsidRDefault="002C5855" w:rsidP="00DA7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855" w:rsidRDefault="002C5855" w:rsidP="00DA7ADE">
      <w:r>
        <w:separator/>
      </w:r>
    </w:p>
  </w:footnote>
  <w:footnote w:type="continuationSeparator" w:id="0">
    <w:p w:rsidR="002C5855" w:rsidRDefault="002C5855" w:rsidP="00DA7A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2EB0"/>
    <w:multiLevelType w:val="hybridMultilevel"/>
    <w:tmpl w:val="10A86A46"/>
    <w:lvl w:ilvl="0" w:tplc="B3A089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5BC119E"/>
    <w:multiLevelType w:val="hybridMultilevel"/>
    <w:tmpl w:val="18E21426"/>
    <w:lvl w:ilvl="0" w:tplc="0409001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nsid w:val="27A93F1B"/>
    <w:multiLevelType w:val="hybridMultilevel"/>
    <w:tmpl w:val="C39E195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6E57E32"/>
    <w:multiLevelType w:val="hybridMultilevel"/>
    <w:tmpl w:val="C744245A"/>
    <w:lvl w:ilvl="0" w:tplc="6D885E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98B00F0"/>
    <w:multiLevelType w:val="hybridMultilevel"/>
    <w:tmpl w:val="C166EECC"/>
    <w:lvl w:ilvl="0" w:tplc="0409001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nsid w:val="7EF54246"/>
    <w:multiLevelType w:val="hybridMultilevel"/>
    <w:tmpl w:val="692E8E24"/>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 Wu">
    <w15:presenceInfo w15:providerId="Windows Live" w15:userId="735bf5fbc3f2930c"/>
  </w15:person>
  <w15:person w15:author="Weitao feng2">
    <w15:presenceInfo w15:providerId="Windows Live" w15:userId="19175357768444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CC"/>
    <w:rsid w:val="0000395B"/>
    <w:rsid w:val="000412D3"/>
    <w:rsid w:val="000C425D"/>
    <w:rsid w:val="000E615C"/>
    <w:rsid w:val="00105316"/>
    <w:rsid w:val="001358DB"/>
    <w:rsid w:val="0014382B"/>
    <w:rsid w:val="001552CB"/>
    <w:rsid w:val="001707B7"/>
    <w:rsid w:val="001A503E"/>
    <w:rsid w:val="001B2E42"/>
    <w:rsid w:val="001E3B4C"/>
    <w:rsid w:val="001E3FF2"/>
    <w:rsid w:val="001E638C"/>
    <w:rsid w:val="00291F9D"/>
    <w:rsid w:val="002A3BBC"/>
    <w:rsid w:val="002C5855"/>
    <w:rsid w:val="002D4278"/>
    <w:rsid w:val="002E2004"/>
    <w:rsid w:val="002F4A9C"/>
    <w:rsid w:val="00314076"/>
    <w:rsid w:val="00326722"/>
    <w:rsid w:val="0033554B"/>
    <w:rsid w:val="00367BA2"/>
    <w:rsid w:val="00394191"/>
    <w:rsid w:val="003E09FE"/>
    <w:rsid w:val="00406865"/>
    <w:rsid w:val="00410BDE"/>
    <w:rsid w:val="00421ED9"/>
    <w:rsid w:val="00431BB4"/>
    <w:rsid w:val="00450BAF"/>
    <w:rsid w:val="004B48E4"/>
    <w:rsid w:val="004E3CFD"/>
    <w:rsid w:val="005416B8"/>
    <w:rsid w:val="005A0550"/>
    <w:rsid w:val="005D339E"/>
    <w:rsid w:val="005F2004"/>
    <w:rsid w:val="00655A71"/>
    <w:rsid w:val="00686279"/>
    <w:rsid w:val="006A2B1D"/>
    <w:rsid w:val="006C52B8"/>
    <w:rsid w:val="006D56CB"/>
    <w:rsid w:val="006E0F1F"/>
    <w:rsid w:val="007135EB"/>
    <w:rsid w:val="0076641A"/>
    <w:rsid w:val="00797054"/>
    <w:rsid w:val="00797CCC"/>
    <w:rsid w:val="007C18F0"/>
    <w:rsid w:val="007D1946"/>
    <w:rsid w:val="007D4B7A"/>
    <w:rsid w:val="007F6125"/>
    <w:rsid w:val="00801560"/>
    <w:rsid w:val="00833614"/>
    <w:rsid w:val="008416FB"/>
    <w:rsid w:val="00842DF5"/>
    <w:rsid w:val="008C63B6"/>
    <w:rsid w:val="00905017"/>
    <w:rsid w:val="0092070F"/>
    <w:rsid w:val="0095620B"/>
    <w:rsid w:val="009A26E0"/>
    <w:rsid w:val="009C7124"/>
    <w:rsid w:val="00A13FDD"/>
    <w:rsid w:val="00A16359"/>
    <w:rsid w:val="00A728DD"/>
    <w:rsid w:val="00A75296"/>
    <w:rsid w:val="00A77E2E"/>
    <w:rsid w:val="00A97912"/>
    <w:rsid w:val="00AA18A2"/>
    <w:rsid w:val="00AF6DF6"/>
    <w:rsid w:val="00B13B6E"/>
    <w:rsid w:val="00B40F2D"/>
    <w:rsid w:val="00B45DCF"/>
    <w:rsid w:val="00BA7F55"/>
    <w:rsid w:val="00BC083E"/>
    <w:rsid w:val="00BC37CC"/>
    <w:rsid w:val="00BE03B0"/>
    <w:rsid w:val="00C439AB"/>
    <w:rsid w:val="00C82178"/>
    <w:rsid w:val="00C826D3"/>
    <w:rsid w:val="00C93883"/>
    <w:rsid w:val="00C97E4D"/>
    <w:rsid w:val="00CF7A91"/>
    <w:rsid w:val="00D06E30"/>
    <w:rsid w:val="00D31BE5"/>
    <w:rsid w:val="00D3419A"/>
    <w:rsid w:val="00D91F88"/>
    <w:rsid w:val="00D920E8"/>
    <w:rsid w:val="00DA7ADE"/>
    <w:rsid w:val="00DB10AD"/>
    <w:rsid w:val="00DB2F1E"/>
    <w:rsid w:val="00DF161C"/>
    <w:rsid w:val="00DF2FE0"/>
    <w:rsid w:val="00E32323"/>
    <w:rsid w:val="00E52207"/>
    <w:rsid w:val="00E56BF6"/>
    <w:rsid w:val="00EA2733"/>
    <w:rsid w:val="00EC1883"/>
    <w:rsid w:val="00EE05BA"/>
    <w:rsid w:val="00EF5D17"/>
    <w:rsid w:val="00F629D5"/>
    <w:rsid w:val="00F65950"/>
    <w:rsid w:val="00F839D5"/>
    <w:rsid w:val="00FD16D0"/>
    <w:rsid w:val="00FF2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B12FAE-9D00-4737-89FD-9D3F6869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6359"/>
    <w:pPr>
      <w:widowControl w:val="0"/>
      <w:jc w:val="both"/>
    </w:pPr>
  </w:style>
  <w:style w:type="paragraph" w:styleId="1">
    <w:name w:val="heading 1"/>
    <w:basedOn w:val="a0"/>
    <w:next w:val="a"/>
    <w:link w:val="1Char"/>
    <w:uiPriority w:val="9"/>
    <w:qFormat/>
    <w:rsid w:val="00BC37CC"/>
    <w:pPr>
      <w:ind w:firstLineChars="0" w:firstLine="0"/>
      <w:outlineLvl w:val="0"/>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Char"/>
    <w:uiPriority w:val="10"/>
    <w:qFormat/>
    <w:rsid w:val="00BC37C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4"/>
    <w:uiPriority w:val="10"/>
    <w:rsid w:val="00BC37CC"/>
    <w:rPr>
      <w:rFonts w:asciiTheme="majorHAnsi" w:eastAsia="宋体" w:hAnsiTheme="majorHAnsi" w:cstheme="majorBidi"/>
      <w:b/>
      <w:bCs/>
      <w:sz w:val="32"/>
      <w:szCs w:val="32"/>
    </w:rPr>
  </w:style>
  <w:style w:type="character" w:customStyle="1" w:styleId="1Char">
    <w:name w:val="标题 1 Char"/>
    <w:basedOn w:val="a1"/>
    <w:link w:val="1"/>
    <w:uiPriority w:val="9"/>
    <w:rsid w:val="00BC37CC"/>
    <w:rPr>
      <w:b/>
      <w:sz w:val="28"/>
    </w:rPr>
  </w:style>
  <w:style w:type="paragraph" w:styleId="a0">
    <w:name w:val="List Paragraph"/>
    <w:basedOn w:val="a"/>
    <w:uiPriority w:val="34"/>
    <w:qFormat/>
    <w:rsid w:val="00BC37CC"/>
    <w:pPr>
      <w:ind w:firstLineChars="200" w:firstLine="420"/>
    </w:pPr>
  </w:style>
  <w:style w:type="paragraph" w:styleId="a5">
    <w:name w:val="header"/>
    <w:basedOn w:val="a"/>
    <w:link w:val="Char0"/>
    <w:uiPriority w:val="99"/>
    <w:unhideWhenUsed/>
    <w:rsid w:val="00DA7AD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DA7ADE"/>
    <w:rPr>
      <w:sz w:val="18"/>
      <w:szCs w:val="18"/>
    </w:rPr>
  </w:style>
  <w:style w:type="paragraph" w:styleId="a6">
    <w:name w:val="footer"/>
    <w:basedOn w:val="a"/>
    <w:link w:val="Char1"/>
    <w:uiPriority w:val="99"/>
    <w:unhideWhenUsed/>
    <w:rsid w:val="00DA7ADE"/>
    <w:pPr>
      <w:tabs>
        <w:tab w:val="center" w:pos="4153"/>
        <w:tab w:val="right" w:pos="8306"/>
      </w:tabs>
      <w:snapToGrid w:val="0"/>
      <w:jc w:val="left"/>
    </w:pPr>
    <w:rPr>
      <w:sz w:val="18"/>
      <w:szCs w:val="18"/>
    </w:rPr>
  </w:style>
  <w:style w:type="character" w:customStyle="1" w:styleId="Char1">
    <w:name w:val="页脚 Char"/>
    <w:basedOn w:val="a1"/>
    <w:link w:val="a6"/>
    <w:uiPriority w:val="99"/>
    <w:rsid w:val="00DA7A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1845</TotalTime>
  <Pages>3</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唐靖哲</dc:creator>
  <cp:keywords/>
  <dc:description/>
  <cp:lastModifiedBy>Weitao feng2</cp:lastModifiedBy>
  <cp:revision>96</cp:revision>
  <dcterms:created xsi:type="dcterms:W3CDTF">2016-03-15T04:03:00Z</dcterms:created>
  <dcterms:modified xsi:type="dcterms:W3CDTF">2016-03-31T03:44:00Z</dcterms:modified>
</cp:coreProperties>
</file>